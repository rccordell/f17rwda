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F1E2D" w14:textId="77777777" w:rsidR="002D0AE6" w:rsidRDefault="002D0AE6" w:rsidP="00E90429">
      <w:pPr>
        <w:pStyle w:val="School"/>
        <w:ind w:firstLine="0"/>
      </w:pPr>
      <w:r>
        <w:t>Marisa Switzman</w:t>
      </w:r>
    </w:p>
    <w:p w14:paraId="6275AC7E" w14:textId="77777777" w:rsidR="002D0AE6" w:rsidRDefault="00E8262C" w:rsidP="00E90429">
      <w:pPr>
        <w:pStyle w:val="School"/>
        <w:ind w:firstLine="0"/>
      </w:pPr>
      <w:r>
        <w:t>Professor Cordell</w:t>
      </w:r>
    </w:p>
    <w:p w14:paraId="57673943" w14:textId="77777777" w:rsidR="002D0AE6" w:rsidRDefault="00FD1E93" w:rsidP="00E90429">
      <w:pPr>
        <w:pStyle w:val="School"/>
        <w:ind w:firstLine="0"/>
      </w:pPr>
      <w:r>
        <w:t>English 1450</w:t>
      </w:r>
    </w:p>
    <w:p w14:paraId="2E0C90DD" w14:textId="77777777" w:rsidR="002D0AE6" w:rsidRDefault="00C50E9D" w:rsidP="00E90429">
      <w:pPr>
        <w:pStyle w:val="School"/>
        <w:ind w:firstLine="0"/>
      </w:pPr>
      <w:r>
        <w:t>21</w:t>
      </w:r>
      <w:r w:rsidR="00E8262C">
        <w:t xml:space="preserve"> September 2017</w:t>
      </w:r>
    </w:p>
    <w:p w14:paraId="331E39BD" w14:textId="77777777" w:rsidR="006A1A41" w:rsidRDefault="00FD2A52" w:rsidP="00E90429">
      <w:pPr>
        <w:pStyle w:val="School"/>
        <w:ind w:firstLine="0"/>
        <w:jc w:val="center"/>
      </w:pPr>
      <w:r>
        <w:t>Novels to be a Novelty?</w:t>
      </w:r>
    </w:p>
    <w:p w14:paraId="2999DE21" w14:textId="77777777" w:rsidR="00E07A3D" w:rsidRDefault="006C37EC" w:rsidP="00E90429">
      <w:pPr>
        <w:pStyle w:val="School"/>
      </w:pPr>
      <w:r>
        <w:t>On</w:t>
      </w:r>
      <w:r w:rsidR="002515CC">
        <w:t xml:space="preserve"> </w:t>
      </w:r>
      <w:r w:rsidR="00D3177D">
        <w:t>November 19</w:t>
      </w:r>
      <w:r w:rsidR="00D3177D" w:rsidRPr="00D3177D">
        <w:rPr>
          <w:vertAlign w:val="superscript"/>
        </w:rPr>
        <w:t>th</w:t>
      </w:r>
      <w:r w:rsidR="002515CC">
        <w:rPr>
          <w:vertAlign w:val="superscript"/>
        </w:rPr>
        <w:t xml:space="preserve"> </w:t>
      </w:r>
      <w:r w:rsidR="002515CC">
        <w:t xml:space="preserve">of </w:t>
      </w:r>
      <w:r w:rsidR="00D3177D">
        <w:t>2007</w:t>
      </w:r>
      <w:r>
        <w:t>,</w:t>
      </w:r>
      <w:r w:rsidR="00D3177D">
        <w:t xml:space="preserve"> </w:t>
      </w:r>
      <w:r>
        <w:t>Amazon’s Kindle made its debut t</w:t>
      </w:r>
      <w:r w:rsidR="006A1A41">
        <w:t>o anticipation that would lead to it selling</w:t>
      </w:r>
      <w:r w:rsidR="002515CC">
        <w:t xml:space="preserve"> out hours within its release. </w:t>
      </w:r>
      <w:r w:rsidR="005B542D">
        <w:t xml:space="preserve"> </w:t>
      </w:r>
      <w:r w:rsidR="006A1A41">
        <w:t xml:space="preserve">The excitement </w:t>
      </w:r>
      <w:r>
        <w:t>following e</w:t>
      </w:r>
      <w:r w:rsidR="005B542D">
        <w:t>-</w:t>
      </w:r>
      <w:r>
        <w:t>books, from Amaz</w:t>
      </w:r>
      <w:r w:rsidR="006A1A41">
        <w:t>on’</w:t>
      </w:r>
      <w:r w:rsidR="00AD0F63">
        <w:t xml:space="preserve">s Kindle to Barnes &amp; Noble’s Nook, </w:t>
      </w:r>
      <w:r w:rsidR="006A1A41">
        <w:t xml:space="preserve">would also lead to intense discussion about the future of reading. </w:t>
      </w:r>
      <w:r w:rsidR="005B542D">
        <w:t xml:space="preserve"> </w:t>
      </w:r>
      <w:r w:rsidR="00E5630B">
        <w:t>Ten years later</w:t>
      </w:r>
      <w:r w:rsidR="005B542D">
        <w:t xml:space="preserve"> the predicted paper back apocalypse has yet to occur, it</w:t>
      </w:r>
      <w:r w:rsidR="00E5630B">
        <w:t xml:space="preserve"> turns out e-book sales</w:t>
      </w:r>
      <w:r w:rsidR="005B542D">
        <w:t xml:space="preserve"> hit their peak</w:t>
      </w:r>
      <w:r w:rsidR="00E5630B">
        <w:t xml:space="preserve"> in 2014, and </w:t>
      </w:r>
      <w:r w:rsidR="002515CC">
        <w:t>books</w:t>
      </w:r>
      <w:r w:rsidR="00915043">
        <w:t xml:space="preserve"> </w:t>
      </w:r>
      <w:r w:rsidR="002515CC">
        <w:t>appear to be making a resurgence</w:t>
      </w:r>
      <w:r w:rsidR="00E5630B">
        <w:t xml:space="preserve">. </w:t>
      </w:r>
      <w:commentRangeStart w:id="0"/>
      <w:r w:rsidR="00E5630B">
        <w:t>P</w:t>
      </w:r>
      <w:r w:rsidR="006A1A41">
        <w:t xml:space="preserve">erhaps it is time to pose a new question </w:t>
      </w:r>
      <w:r w:rsidR="006E0CA6">
        <w:t>to the l</w:t>
      </w:r>
      <w:r w:rsidR="00E5630B">
        <w:t>iterary community:</w:t>
      </w:r>
      <w:r w:rsidR="006E0CA6">
        <w:t xml:space="preserve"> ask</w:t>
      </w:r>
      <w:r w:rsidR="007B639B">
        <w:t xml:space="preserve"> not if society is reading at all but </w:t>
      </w:r>
      <w:r w:rsidR="007B639B" w:rsidRPr="006E3110">
        <w:rPr>
          <w:i/>
        </w:rPr>
        <w:t>what</w:t>
      </w:r>
      <w:r w:rsidR="005B542D">
        <w:t xml:space="preserve"> is being read. </w:t>
      </w:r>
      <w:commentRangeEnd w:id="0"/>
      <w:r w:rsidR="00E95152">
        <w:rPr>
          <w:rStyle w:val="CommentReference"/>
          <w:rFonts w:asciiTheme="minorHAnsi" w:hAnsiTheme="minorHAnsi" w:cstheme="minorBidi"/>
        </w:rPr>
        <w:commentReference w:id="0"/>
      </w:r>
    </w:p>
    <w:p w14:paraId="0EEB62FF" w14:textId="77777777" w:rsidR="003D031C" w:rsidRDefault="003D031C" w:rsidP="00E90429">
      <w:pPr>
        <w:pStyle w:val="School"/>
      </w:pPr>
      <w:r w:rsidRPr="003D031C">
        <w:t xml:space="preserve">Writers have been debating the future of books for seemingly as long as books have been around. </w:t>
      </w:r>
      <w:commentRangeStart w:id="1"/>
      <w:r w:rsidRPr="003D031C">
        <w:t xml:space="preserve">For example Octave Uzanne’s short story, “The End of Books,” in which Uzanne tries to predict what books of the future will be like and comes up with a whole new technology. </w:t>
      </w:r>
      <w:commentRangeEnd w:id="1"/>
      <w:r w:rsidR="00C4053C">
        <w:rPr>
          <w:rStyle w:val="CommentReference"/>
          <w:rFonts w:asciiTheme="minorHAnsi" w:hAnsiTheme="minorHAnsi" w:cstheme="minorBidi"/>
        </w:rPr>
        <w:commentReference w:id="1"/>
      </w:r>
      <w:r w:rsidR="00E07A3D">
        <w:t xml:space="preserve">Online </w:t>
      </w:r>
      <w:r w:rsidR="00A86852">
        <w:t xml:space="preserve">reading is not such a new thing, </w:t>
      </w:r>
      <w:r w:rsidR="00F17875">
        <w:t xml:space="preserve">many </w:t>
      </w:r>
      <w:r w:rsidR="00A86852">
        <w:t>services</w:t>
      </w:r>
      <w:r w:rsidR="00F17875">
        <w:t>,</w:t>
      </w:r>
      <w:r w:rsidR="00E07A3D">
        <w:t xml:space="preserve"> such as Project Gutenberg have been </w:t>
      </w:r>
      <w:r w:rsidR="00F17875">
        <w:t>in existence before 2007</w:t>
      </w:r>
      <w:r w:rsidR="00E07A3D">
        <w:t xml:space="preserve"> but i</w:t>
      </w:r>
      <w:r w:rsidR="00F17875">
        <w:t>t was not until the e-book craze the Kindle brought that</w:t>
      </w:r>
      <w:r w:rsidR="00E07A3D">
        <w:t xml:space="preserve"> publishers really began to sound the alarm “as readers migrated to new digital devices, e-book sales soared, up 1,260 percent between 2008 and 2010, alarming booksellers” (Alter), print sales also dwindled and in 2011</w:t>
      </w:r>
      <w:r w:rsidR="00F25555">
        <w:t xml:space="preserve"> the panic really began as </w:t>
      </w:r>
      <w:r w:rsidR="00E07A3D">
        <w:t xml:space="preserve">Boarders declared bankruptcy.  </w:t>
      </w:r>
      <w:r w:rsidR="00F25555">
        <w:t>As the e-book fever continued</w:t>
      </w:r>
      <w:r w:rsidR="001A2B44">
        <w:t>,</w:t>
      </w:r>
      <w:r w:rsidRPr="003D031C">
        <w:t xml:space="preserve"> articles predicting the “end” of books cite</w:t>
      </w:r>
      <w:r w:rsidR="001A2B44">
        <w:t>d</w:t>
      </w:r>
      <w:r w:rsidRPr="003D031C">
        <w:t xml:space="preserve"> advancements in technology such as the Kindle for the main re</w:t>
      </w:r>
      <w:r w:rsidR="001A2B44">
        <w:t>ason the pub</w:t>
      </w:r>
      <w:r w:rsidR="005B542D">
        <w:t>lishing industry was</w:t>
      </w:r>
      <w:r w:rsidRPr="003D031C">
        <w:t xml:space="preserve"> und</w:t>
      </w:r>
      <w:r w:rsidR="005B542D">
        <w:t>er siege but one can argue the K</w:t>
      </w:r>
      <w:r w:rsidRPr="003D031C">
        <w:t>indle must improve before it becomes anything considered a rea</w:t>
      </w:r>
      <w:r>
        <w:t>l threat.  Similarly to</w:t>
      </w:r>
      <w:r w:rsidRPr="003D031C">
        <w:t xml:space="preserve"> man</w:t>
      </w:r>
      <w:r>
        <w:t xml:space="preserve">y new forms of </w:t>
      </w:r>
      <w:r>
        <w:lastRenderedPageBreak/>
        <w:t>technology, the K</w:t>
      </w:r>
      <w:r w:rsidRPr="003D031C">
        <w:t>indle was met with excitement at its release but as the years have passed and its basic format has yet to change, an</w:t>
      </w:r>
      <w:r>
        <w:t>y remaining enthusiasm for the K</w:t>
      </w:r>
      <w:r w:rsidRPr="003D031C">
        <w:t>indle has dwindled down.</w:t>
      </w:r>
      <w:r w:rsidR="005B542D" w:rsidRPr="005B542D">
        <w:t xml:space="preserve"> </w:t>
      </w:r>
      <w:r w:rsidR="005B542D">
        <w:t>“</w:t>
      </w:r>
      <w:r w:rsidR="005B542D" w:rsidRPr="005B542D">
        <w:t>While analysts once predicted that e-books would overtake print by 2015, digital sa</w:t>
      </w:r>
      <w:r w:rsidR="005B542D">
        <w:t>les have instead slowed sharply” (Alter), “…a</w:t>
      </w:r>
      <w:r w:rsidRPr="003D031C">
        <w:t>ccording to the Association of American Publishers, e-book sales, which constitute about 20% of the book-buying market, have plateaued” (Nuwer).  When e</w:t>
      </w:r>
      <w:r>
        <w:t>-</w:t>
      </w:r>
      <w:r w:rsidRPr="003D031C">
        <w:t xml:space="preserve">books </w:t>
      </w:r>
      <w:r w:rsidR="005B542D">
        <w:t xml:space="preserve">first emerged there seemed to be </w:t>
      </w:r>
      <w:r w:rsidRPr="003D031C">
        <w:t xml:space="preserve">reason to panic </w:t>
      </w:r>
      <w:r>
        <w:t>about sales of physical books due to the</w:t>
      </w:r>
      <w:r w:rsidR="005B542D">
        <w:t xml:space="preserve"> many benefits of</w:t>
      </w:r>
      <w:r w:rsidRPr="003D031C">
        <w:t xml:space="preserve"> e-book reading such as the portability of such devices, </w:t>
      </w:r>
      <w:r w:rsidR="001A2B44">
        <w:t xml:space="preserve">the accessibility, the </w:t>
      </w:r>
      <w:r w:rsidRPr="003D031C">
        <w:t>advantages for people with disabilities</w:t>
      </w:r>
      <w:r w:rsidRPr="005B542D">
        <w:t>, etc.</w:t>
      </w:r>
      <w:r>
        <w:t xml:space="preserve"> </w:t>
      </w:r>
      <w:r w:rsidR="00F94E1C">
        <w:t>But t</w:t>
      </w:r>
      <w:r w:rsidR="001A2B44">
        <w:t>hose concerned must keep in mind that p</w:t>
      </w:r>
      <w:r w:rsidRPr="003D031C">
        <w:t>roblems also emerge as we step away from physi</w:t>
      </w:r>
      <w:r w:rsidR="00492709">
        <w:t>cal books. Some argue that</w:t>
      </w:r>
      <w:r w:rsidRPr="003D031C">
        <w:t xml:space="preserve"> something is lost as we go digital, “electronic reading can negatively impact the way the brain responds to text, includ</w:t>
      </w:r>
      <w:r w:rsidR="001A0C61">
        <w:t>ing reading comprehension, focus,</w:t>
      </w:r>
      <w:r w:rsidRPr="003D031C">
        <w:t xml:space="preserve"> and the ability to maintain attention to details like plot and sequence of events” (Nuwer).</w:t>
      </w:r>
      <w:r w:rsidR="00492709">
        <w:t xml:space="preserve"> </w:t>
      </w:r>
      <w:commentRangeStart w:id="2"/>
      <w:r w:rsidR="00F17875">
        <w:t xml:space="preserve">Either way, when the “end” of books comes one can predict it will be </w:t>
      </w:r>
      <w:r w:rsidR="00F17875" w:rsidRPr="00F17875">
        <w:t>meet with objections from bibliop</w:t>
      </w:r>
      <w:r w:rsidR="00F17875">
        <w:t>hiles and kindle lovers alike.</w:t>
      </w:r>
      <w:commentRangeEnd w:id="2"/>
      <w:r w:rsidR="00E95152">
        <w:rPr>
          <w:rStyle w:val="CommentReference"/>
          <w:rFonts w:asciiTheme="minorHAnsi" w:hAnsiTheme="minorHAnsi" w:cstheme="minorBidi"/>
        </w:rPr>
        <w:commentReference w:id="2"/>
      </w:r>
    </w:p>
    <w:p w14:paraId="77417D4A" w14:textId="77777777" w:rsidR="006E3110" w:rsidRDefault="00BA5E69" w:rsidP="00E90429">
      <w:pPr>
        <w:pStyle w:val="School"/>
        <w:ind w:firstLine="0"/>
      </w:pPr>
      <w:r>
        <w:tab/>
        <w:t>In the inf</w:t>
      </w:r>
      <w:r w:rsidR="00667870">
        <w:t>ormation age more reading is available per minute than could be consumed</w:t>
      </w:r>
      <w:r w:rsidR="00FD2A52">
        <w:t xml:space="preserve"> by one person throughout</w:t>
      </w:r>
      <w:r w:rsidR="00667870">
        <w:t xml:space="preserve"> a lifetime. </w:t>
      </w:r>
      <w:r w:rsidR="00915043" w:rsidRPr="00915043">
        <w:t>“Each day, I spend hours reading on my iPhone – news articles, b</w:t>
      </w:r>
      <w:r w:rsidR="00706465">
        <w:t>log posts and essays” states Craig Mod in hi</w:t>
      </w:r>
      <w:r w:rsidR="00915043" w:rsidRPr="00915043">
        <w:t>s ess</w:t>
      </w:r>
      <w:r w:rsidR="006E3110">
        <w:t>ay on digital</w:t>
      </w:r>
      <w:r w:rsidR="00BC677F">
        <w:t xml:space="preserve"> reading: t</w:t>
      </w:r>
      <w:r w:rsidR="007B639B">
        <w:t>he average person</w:t>
      </w:r>
      <w:r w:rsidR="00667870" w:rsidRPr="00667870">
        <w:t xml:space="preserve"> scroll</w:t>
      </w:r>
      <w:r w:rsidR="007B639B">
        <w:t>s</w:t>
      </w:r>
      <w:r w:rsidR="00667870" w:rsidRPr="00667870">
        <w:t xml:space="preserve"> thro</w:t>
      </w:r>
      <w:r w:rsidR="00FD2A52">
        <w:t>ugh news feeds, Twitter feeds, F</w:t>
      </w:r>
      <w:r w:rsidR="00915043">
        <w:t xml:space="preserve">acebook feeds, </w:t>
      </w:r>
      <w:r w:rsidR="00667870" w:rsidRPr="00667870">
        <w:t>and do</w:t>
      </w:r>
      <w:r w:rsidR="007B639B">
        <w:t>es</w:t>
      </w:r>
      <w:r w:rsidR="00667870" w:rsidRPr="00667870">
        <w:t xml:space="preserve"> not take in the insane amount of inform</w:t>
      </w:r>
      <w:r w:rsidR="007B639B">
        <w:t>ation being processed</w:t>
      </w:r>
      <w:r w:rsidR="00667870">
        <w:t xml:space="preserve"> per</w:t>
      </w:r>
      <w:r w:rsidR="00667870" w:rsidRPr="00667870">
        <w:t xml:space="preserve"> second.</w:t>
      </w:r>
      <w:r w:rsidR="00915043" w:rsidRPr="00915043">
        <w:t xml:space="preserve"> </w:t>
      </w:r>
      <w:r w:rsidR="00667870">
        <w:t>T</w:t>
      </w:r>
      <w:r w:rsidR="007B639B">
        <w:t>his average person</w:t>
      </w:r>
      <w:r w:rsidR="00667870">
        <w:t xml:space="preserve"> </w:t>
      </w:r>
      <w:r w:rsidR="004B4B35">
        <w:t>reads t</w:t>
      </w:r>
      <w:r>
        <w:t xml:space="preserve">hrough </w:t>
      </w:r>
      <w:r w:rsidR="004B4B35">
        <w:t>tho</w:t>
      </w:r>
      <w:r w:rsidR="00FD2A52">
        <w:t>usands of words a day without blinking an eye but</w:t>
      </w:r>
      <w:r w:rsidR="007B639B">
        <w:t xml:space="preserve"> when asked to</w:t>
      </w:r>
      <w:r w:rsidR="00667870">
        <w:t xml:space="preserve"> sit down to read a book of the same length suddenly this becomes a task. </w:t>
      </w:r>
      <w:r w:rsidR="007B639B">
        <w:t xml:space="preserve"> </w:t>
      </w:r>
      <w:r w:rsidR="006E3110">
        <w:t>Some blame shortened attenti</w:t>
      </w:r>
      <w:r w:rsidR="00BC677F">
        <w:t>on spans, others a lack of will,</w:t>
      </w:r>
      <w:r w:rsidR="006E3110">
        <w:t xml:space="preserve"> for whatever the </w:t>
      </w:r>
      <w:r w:rsidR="00BC677F">
        <w:t>reason</w:t>
      </w:r>
      <w:r w:rsidR="006E3110">
        <w:t xml:space="preserve"> our society has stopped rea</w:t>
      </w:r>
      <w:r w:rsidR="001A0C61">
        <w:t>ding longer publications placing</w:t>
      </w:r>
      <w:r w:rsidR="006E3110">
        <w:t xml:space="preserve"> genres such as the novel in danger. </w:t>
      </w:r>
    </w:p>
    <w:p w14:paraId="267089FA" w14:textId="77777777" w:rsidR="0093123E" w:rsidRDefault="00BC677F" w:rsidP="00E90429">
      <w:pPr>
        <w:pStyle w:val="School"/>
        <w:ind w:firstLine="0"/>
      </w:pPr>
      <w:r w:rsidRPr="00BC677F">
        <w:lastRenderedPageBreak/>
        <w:tab/>
        <w:t>To explain why this is a dangerous trend, one must first define what makes something a novel: long fictional prose. This definition makes it easy to explain why the novel is losing popularity.  A large ma</w:t>
      </w:r>
      <w:r>
        <w:t>jority of our society spends their</w:t>
      </w:r>
      <w:r w:rsidRPr="00BC677F">
        <w:t xml:space="preserve"> leisure time dedicated to other entertainment that one could argue does not require the mind to work as hard. “On multipurpose reading devices like the iPhone, more immediately gratifying pastimes like video games are a click away for readers with short attention</w:t>
      </w:r>
      <w:r>
        <w:t xml:space="preserve"> spans” (Stone) one article notes</w:t>
      </w:r>
      <w:r w:rsidRPr="00BC677F">
        <w:t xml:space="preserve">.  It takes concentration to actually sit down with a book and focus on it enough to comprehend what one is reading.  </w:t>
      </w:r>
      <w:commentRangeStart w:id="3"/>
      <w:r w:rsidRPr="00BC677F">
        <w:t xml:space="preserve">To read a whole novel requires one to commit to concentrate for a sustained period of time.  In a society very much focused on instantaneous gratification </w:t>
      </w:r>
      <w:commentRangeEnd w:id="3"/>
      <w:r w:rsidR="00E95152">
        <w:rPr>
          <w:rStyle w:val="CommentReference"/>
          <w:rFonts w:asciiTheme="minorHAnsi" w:hAnsiTheme="minorHAnsi" w:cstheme="minorBidi"/>
        </w:rPr>
        <w:commentReference w:id="3"/>
      </w:r>
      <w:r w:rsidRPr="00BC677F">
        <w:t>it should not come as a surprise that nov</w:t>
      </w:r>
      <w:r w:rsidR="0093123E">
        <w:t>els are losing popularity. Maybe some shrug at this and ask “who needs novels?” But t</w:t>
      </w:r>
      <w:r w:rsidRPr="00BC677F">
        <w:t xml:space="preserve">he novel is important as a genre for the “fiction” part of its definition.  </w:t>
      </w:r>
    </w:p>
    <w:p w14:paraId="466A0CAB" w14:textId="77777777" w:rsidR="00BC677F" w:rsidRDefault="00BC677F" w:rsidP="00E90429">
      <w:pPr>
        <w:pStyle w:val="School"/>
      </w:pPr>
      <w:r w:rsidRPr="00BC677F">
        <w:t xml:space="preserve">Novels are written to be </w:t>
      </w:r>
      <w:commentRangeStart w:id="4"/>
      <w:r w:rsidRPr="00BC677F">
        <w:t>relatable</w:t>
      </w:r>
      <w:commentRangeEnd w:id="4"/>
      <w:r w:rsidR="00E95152">
        <w:rPr>
          <w:rStyle w:val="CommentReference"/>
          <w:rFonts w:asciiTheme="minorHAnsi" w:hAnsiTheme="minorHAnsi" w:cstheme="minorBidi"/>
        </w:rPr>
        <w:commentReference w:id="4"/>
      </w:r>
      <w:r w:rsidRPr="00BC677F">
        <w:t xml:space="preserve">, to make readers feel for the characters featured and experience something they may not have otherwise had they not decided to pick up the book. </w:t>
      </w:r>
      <w:r w:rsidR="00303D3C">
        <w:t xml:space="preserve"> As the saying goes, to read can be to walk in another’s shoes. Reading novels has other benefits as well, a</w:t>
      </w:r>
      <w:r>
        <w:t xml:space="preserve">s Mod poetically puts it: </w:t>
      </w:r>
      <w:r w:rsidRPr="00BC677F">
        <w:t>“To return to a book is to return not just to the text but also to a past self. We are embedded in our libraries. To reread is to remember who we once were, which can be equa</w:t>
      </w:r>
      <w:r>
        <w:t>l parts scary and intoxicating….</w:t>
      </w:r>
      <w:r w:rsidRPr="00BC677F">
        <w:t>if a resurfaced tweet has an emotional resonance of x, than a passage in a book by which you were once mov</w:t>
      </w:r>
      <w:r>
        <w:t xml:space="preserve">ed must resonate at 100x” (Mod).  </w:t>
      </w:r>
      <w:r w:rsidRPr="00BC677F">
        <w:t xml:space="preserve">While NPR </w:t>
      </w:r>
      <w:r w:rsidR="00303D3C">
        <w:t>or other news organizations may write longer</w:t>
      </w:r>
      <w:r w:rsidRPr="00BC677F">
        <w:t xml:space="preserve"> human-interest story comparable to a novel, reading this is not the same experience. At its basis, this piece is still news, written to inform not to entertain.  It may present empathy for its characters but these are real people whose words we can only read and compare to our own experience, we may read of their actions and </w:t>
      </w:r>
      <w:r w:rsidRPr="00BC677F">
        <w:lastRenderedPageBreak/>
        <w:t>thoughts but nothing compares to reading through the perspective of a character the way a novel may force one to do.</w:t>
      </w:r>
    </w:p>
    <w:p w14:paraId="6D74D595" w14:textId="77777777" w:rsidR="00915043" w:rsidRDefault="00303D3C" w:rsidP="00E90429">
      <w:pPr>
        <w:pStyle w:val="School"/>
        <w:ind w:firstLine="0"/>
      </w:pPr>
      <w:r w:rsidRPr="00303D3C">
        <w:tab/>
      </w:r>
      <w:r>
        <w:t xml:space="preserve">If the issue of fiction is ruled out then the novel is largely in danger due to its length: a novel does not fit into the modern day readers pocket nor the modern day attention span. When </w:t>
      </w:r>
      <w:r w:rsidR="00DF2543">
        <w:t>many have shifted to r</w:t>
      </w:r>
      <w:r>
        <w:t>eading online,</w:t>
      </w:r>
      <w:r w:rsidR="00CE6F9D">
        <w:t xml:space="preserve"> </w:t>
      </w:r>
      <w:commentRangeStart w:id="5"/>
      <w:r w:rsidR="00CE6F9D">
        <w:t>it can be challenging to read something like a textbook or a longer book</w:t>
      </w:r>
      <w:r w:rsidR="00DF2543">
        <w:t>,</w:t>
      </w:r>
      <w:r w:rsidR="00CE6F9D">
        <w:t xml:space="preserve"> i</w:t>
      </w:r>
      <w:r w:rsidR="002B332D">
        <w:t>.e. a novel</w:t>
      </w:r>
      <w:r w:rsidR="00DF2543">
        <w:t>,</w:t>
      </w:r>
      <w:r w:rsidR="002B332D">
        <w:t xml:space="preserve"> on a screen. </w:t>
      </w:r>
      <w:commentRangeEnd w:id="5"/>
      <w:r w:rsidR="00E95152">
        <w:rPr>
          <w:rStyle w:val="CommentReference"/>
          <w:rFonts w:asciiTheme="minorHAnsi" w:hAnsiTheme="minorHAnsi" w:cstheme="minorBidi"/>
        </w:rPr>
        <w:commentReference w:id="5"/>
      </w:r>
      <w:r w:rsidR="002B332D">
        <w:t xml:space="preserve">As noted, </w:t>
      </w:r>
      <w:r w:rsidR="00F25555">
        <w:t xml:space="preserve">the </w:t>
      </w:r>
      <w:r w:rsidR="002B332D">
        <w:t xml:space="preserve">Kindle and other e-books must improve their technology if they wish to be the top choice for annotations and bookmarks that are easier done through margins and dog-ears in a physical book than on a screen. </w:t>
      </w:r>
      <w:r w:rsidR="008F0DD1">
        <w:t xml:space="preserve">A screen, as Mod notes, is the </w:t>
      </w:r>
      <w:r w:rsidR="00F25555">
        <w:t>right</w:t>
      </w:r>
      <w:r w:rsidR="00E90429">
        <w:t xml:space="preserve"> size for shorter content:</w:t>
      </w:r>
      <w:r w:rsidR="00706465" w:rsidRPr="008F0DD1">
        <w:t xml:space="preserve"> “</w:t>
      </w:r>
      <w:r w:rsidR="00915043" w:rsidRPr="008F0DD1">
        <w:t>Short to mid-length content feels indigenous to the size, resoluti</w:t>
      </w:r>
      <w:r w:rsidR="006E3110" w:rsidRPr="008F0DD1">
        <w:t>on and use</w:t>
      </w:r>
      <w:r w:rsidR="00706465" w:rsidRPr="008F0DD1">
        <w:t xml:space="preserve"> of smartphones…</w:t>
      </w:r>
      <w:r w:rsidR="006E3110" w:rsidRPr="008F0DD1">
        <w:t xml:space="preserve"> t</w:t>
      </w:r>
      <w:r w:rsidR="00915043" w:rsidRPr="008F0DD1">
        <w:t>he easy romance between our smartphones and short-to-mid-length articles and video is part of the reason why venture capitalists have poured hundreds of millions of dollars into New York publishing upstarts</w:t>
      </w:r>
      <w:r w:rsidR="006E3110" w:rsidRPr="008F0DD1">
        <w:t xml:space="preserve"> such as Vox, Vice and Buzzfeed.”</w:t>
      </w:r>
      <w:r w:rsidR="006E3110">
        <w:t xml:space="preserve"> </w:t>
      </w:r>
      <w:r w:rsidR="008F0DD1">
        <w:t xml:space="preserve"> </w:t>
      </w:r>
      <w:r w:rsidR="008F0DD1" w:rsidRPr="00E90429">
        <w:t xml:space="preserve">It is the rise </w:t>
      </w:r>
      <w:r w:rsidR="00E90429" w:rsidRPr="00E90429">
        <w:t>of publications such as Buzzfeed, which produces</w:t>
      </w:r>
      <w:r w:rsidR="00E90429">
        <w:t xml:space="preserve"> a large amount of its content in list form, and social media </w:t>
      </w:r>
      <w:r w:rsidR="00F25555">
        <w:t>platforms such as Twitter, which shortens</w:t>
      </w:r>
      <w:r w:rsidR="00E90429">
        <w:t xml:space="preserve"> news to 140 characters, that </w:t>
      </w:r>
      <w:r w:rsidR="00F25555">
        <w:t>have made our society used to reading shorter publications.</w:t>
      </w:r>
      <w:r w:rsidR="00E90429">
        <w:t xml:space="preserve"> When </w:t>
      </w:r>
      <w:commentRangeStart w:id="6"/>
      <w:r w:rsidR="00E90429">
        <w:t xml:space="preserve">all of </w:t>
      </w:r>
      <w:r w:rsidR="007C6479">
        <w:t>one’s</w:t>
      </w:r>
      <w:r w:rsidR="00E90429">
        <w:t xml:space="preserve"> thoughts can be expressed in emoji’</w:t>
      </w:r>
      <w:commentRangeEnd w:id="6"/>
      <w:r w:rsidR="00E95152">
        <w:rPr>
          <w:rStyle w:val="CommentReference"/>
          <w:rFonts w:asciiTheme="minorHAnsi" w:hAnsiTheme="minorHAnsi" w:cstheme="minorBidi"/>
        </w:rPr>
        <w:commentReference w:id="6"/>
      </w:r>
      <w:r w:rsidR="00E90429">
        <w:t xml:space="preserve">s why bother to read a long novel about them? </w:t>
      </w:r>
    </w:p>
    <w:p w14:paraId="3632B0B0" w14:textId="77777777" w:rsidR="00DF2543" w:rsidRDefault="00CE6F9D" w:rsidP="00E90429">
      <w:pPr>
        <w:pStyle w:val="School"/>
      </w:pPr>
      <w:r w:rsidRPr="00CE6F9D">
        <w:t xml:space="preserve">Why strain the eyes and mind when with one click one may conjure up sound and images galore made specifically for ones listening and viewing pleasure? In comparison to more immersive modes of communication, such as video, reading an actual physical book- especially the long prose that makes up a novel- takes time and effort that may seem just plain boring for many. </w:t>
      </w:r>
      <w:commentRangeStart w:id="7"/>
      <w:r w:rsidR="001E1E5B">
        <w:t>Paper b</w:t>
      </w:r>
      <w:r w:rsidR="001E1E5B" w:rsidRPr="001E1E5B">
        <w:t>ooks are not an interactive media in modern terms</w:t>
      </w:r>
      <w:commentRangeEnd w:id="7"/>
      <w:r w:rsidR="00E95152">
        <w:rPr>
          <w:rStyle w:val="CommentReference"/>
          <w:rFonts w:asciiTheme="minorHAnsi" w:hAnsiTheme="minorHAnsi" w:cstheme="minorBidi"/>
        </w:rPr>
        <w:commentReference w:id="7"/>
      </w:r>
      <w:r w:rsidR="001E1E5B" w:rsidRPr="001E1E5B">
        <w:t xml:space="preserve">. They may be interactive for </w:t>
      </w:r>
      <w:r w:rsidR="007C6479" w:rsidRPr="001E1E5B">
        <w:t>one’s</w:t>
      </w:r>
      <w:r w:rsidR="001E1E5B" w:rsidRPr="001E1E5B">
        <w:t xml:space="preserve"> imagination but do not present anything but words for the senses, only the eyes are entertained.</w:t>
      </w:r>
      <w:r w:rsidR="001E1E5B">
        <w:t xml:space="preserve">  </w:t>
      </w:r>
      <w:r>
        <w:t xml:space="preserve">As Mod states, </w:t>
      </w:r>
      <w:r w:rsidRPr="00CE6F9D">
        <w:t xml:space="preserve">“…for </w:t>
      </w:r>
      <w:r w:rsidR="00BD0043">
        <w:t xml:space="preserve">[at] </w:t>
      </w:r>
      <w:r w:rsidRPr="00CE6F9D">
        <w:t>the intersection of books and digital there’s still muc</w:t>
      </w:r>
      <w:r>
        <w:t xml:space="preserve">h </w:t>
      </w:r>
      <w:r>
        <w:lastRenderedPageBreak/>
        <w:t xml:space="preserve">exploration to be had.” </w:t>
      </w:r>
      <w:r w:rsidR="009819B4">
        <w:t>Perhaps the future of books is not in the kindle or other e</w:t>
      </w:r>
      <w:r w:rsidR="003D031C">
        <w:t>-</w:t>
      </w:r>
      <w:r w:rsidR="009819B4">
        <w:t>book</w:t>
      </w:r>
      <w:r w:rsidR="00690DBF">
        <w:t>s</w:t>
      </w:r>
      <w:r w:rsidR="009819B4">
        <w:t xml:space="preserve"> but in other </w:t>
      </w:r>
      <w:r w:rsidR="003D031C">
        <w:t>forms of media such as those</w:t>
      </w:r>
      <w:r w:rsidR="009819B4">
        <w:t xml:space="preserve"> used by Jon Bois in his futuristic sports writing “17776.” </w:t>
      </w:r>
      <w:r w:rsidR="00F17875" w:rsidRPr="00F17875">
        <w:t xml:space="preserve"> </w:t>
      </w:r>
    </w:p>
    <w:p w14:paraId="51B117A5" w14:textId="77777777" w:rsidR="00C35721" w:rsidRDefault="009819B4" w:rsidP="00E90429">
      <w:pPr>
        <w:pStyle w:val="School"/>
      </w:pPr>
      <w:r>
        <w:t>To explain his vision for what “the future of football” will look like Bois created a multimedia masterpiece by combining text with audio, newspaper clippings, google earth imagery, and other v</w:t>
      </w:r>
      <w:r w:rsidR="00690DBF">
        <w:t>isuals. The result</w:t>
      </w:r>
      <w:r w:rsidRPr="009819B4">
        <w:t xml:space="preserve"> </w:t>
      </w:r>
      <w:r>
        <w:t xml:space="preserve">is perhaps closest to what Bois describes as a </w:t>
      </w:r>
      <w:r w:rsidRPr="009819B4">
        <w:t>“kaleidoscope of different formats, media, tools, sights, and sounds” the inte</w:t>
      </w:r>
      <w:r>
        <w:t>rnet offers to tell our stories.</w:t>
      </w:r>
      <w:r w:rsidR="000B1289">
        <w:t xml:space="preserve"> Bois states that we are not even scraping the surface of what the internet offers but maybe this is what could emerge as the next te</w:t>
      </w:r>
      <w:r w:rsidR="00DF2543">
        <w:t>chnology to replace the book as “t</w:t>
      </w:r>
      <w:r w:rsidR="004B5266" w:rsidRPr="004B5266">
        <w:t>he emergence of e-books is causing various entrepreneurs and technologists to reconsider the kind of experience t</w:t>
      </w:r>
      <w:r w:rsidR="004B5266">
        <w:t>hat books might one day deliver</w:t>
      </w:r>
      <w:r w:rsidR="004B5266" w:rsidRPr="004B5266">
        <w:t>”</w:t>
      </w:r>
      <w:r w:rsidR="00CE6F9D">
        <w:t xml:space="preserve"> (Stone). </w:t>
      </w:r>
      <w:r w:rsidR="00C35721">
        <w:t xml:space="preserve"> </w:t>
      </w:r>
      <w:commentRangeStart w:id="8"/>
      <w:r w:rsidR="00C35721">
        <w:t>Although technology has made immersive books available, this media provides such a drastically different experience than print that one must question if it can even still be considered a book.  If the sound, image, tone, characters, etc. are provided for readers are they still reading? As</w:t>
      </w:r>
      <w:r w:rsidR="00DF2543">
        <w:t xml:space="preserve"> other writers have found when experimenting with storytelling</w:t>
      </w:r>
      <w:r w:rsidR="00DF2543" w:rsidRPr="00DF2543">
        <w:t>, “</w:t>
      </w:r>
      <w:r w:rsidR="00CE6F9D" w:rsidRPr="00DF2543">
        <w:t>Tradition-minded readers might resist the notion of stories gussied up with potentially gratuitous video and encumbered with the need for conversations between writer and reade</w:t>
      </w:r>
      <w:r w:rsidR="00DF2543">
        <w:t>r”</w:t>
      </w:r>
      <w:r w:rsidR="00DF2543" w:rsidRPr="00DF2543">
        <w:t xml:space="preserve"> (Stone).</w:t>
      </w:r>
      <w:r w:rsidR="00DF2543">
        <w:t xml:space="preserve"> </w:t>
      </w:r>
      <w:commentRangeEnd w:id="8"/>
      <w:r w:rsidR="00E06DB9">
        <w:rPr>
          <w:rStyle w:val="CommentReference"/>
          <w:rFonts w:asciiTheme="minorHAnsi" w:hAnsiTheme="minorHAnsi" w:cstheme="minorBidi"/>
        </w:rPr>
        <w:commentReference w:id="8"/>
      </w:r>
    </w:p>
    <w:p w14:paraId="11E4E844" w14:textId="77777777" w:rsidR="00C35721" w:rsidRDefault="00CE6F9D" w:rsidP="00E90429">
      <w:pPr>
        <w:pStyle w:val="School"/>
      </w:pPr>
      <w:r w:rsidRPr="00CE6F9D">
        <w:t>When placed next to interactive digital media, it seems like print media is fighting a losing battle to keep its audience’s attention but this does not neces</w:t>
      </w:r>
      <w:r w:rsidR="0065648F">
        <w:t>sarily mean the “end” of reading or books</w:t>
      </w:r>
      <w:r w:rsidRPr="00CE6F9D">
        <w:t xml:space="preserve"> is near.</w:t>
      </w:r>
      <w:r>
        <w:t xml:space="preserve"> </w:t>
      </w:r>
      <w:r w:rsidR="00BD0043">
        <w:t xml:space="preserve">With </w:t>
      </w:r>
      <w:r w:rsidR="00271B18">
        <w:t>bookstore</w:t>
      </w:r>
      <w:r w:rsidR="00BD0043">
        <w:t>s</w:t>
      </w:r>
      <w:r w:rsidR="00271B18">
        <w:t xml:space="preserve"> still a feature on many small town main streets</w:t>
      </w:r>
      <w:r w:rsidR="008F0DD1">
        <w:t>,</w:t>
      </w:r>
      <w:r w:rsidR="00271B18">
        <w:t xml:space="preserve"> even i</w:t>
      </w:r>
      <w:r w:rsidR="007B639B" w:rsidRPr="00CE6F9D">
        <w:t xml:space="preserve">n our </w:t>
      </w:r>
      <w:r w:rsidR="006E0CA6" w:rsidRPr="00CE6F9D">
        <w:t>ever-digitized</w:t>
      </w:r>
      <w:r w:rsidR="007B639B" w:rsidRPr="00CE6F9D">
        <w:t xml:space="preserve"> worl</w:t>
      </w:r>
      <w:r w:rsidR="008F0DD1">
        <w:t xml:space="preserve">d </w:t>
      </w:r>
      <w:r w:rsidR="006C0F2F">
        <w:t xml:space="preserve">it seems that </w:t>
      </w:r>
      <w:r w:rsidR="00271B18">
        <w:t>books are here to stay or at the very least books will be</w:t>
      </w:r>
      <w:r w:rsidR="007B639B" w:rsidRPr="00CE6F9D">
        <w:t xml:space="preserve"> going th</w:t>
      </w:r>
      <w:r w:rsidR="006E0CA6" w:rsidRPr="00CE6F9D">
        <w:t>e way of the record. This is to</w:t>
      </w:r>
      <w:r w:rsidR="007B639B" w:rsidRPr="00CE6F9D">
        <w:t xml:space="preserve"> say</w:t>
      </w:r>
      <w:r w:rsidR="006E0CA6" w:rsidRPr="00CE6F9D">
        <w:t xml:space="preserve"> </w:t>
      </w:r>
      <w:r w:rsidR="007B639B" w:rsidRPr="00CE6F9D">
        <w:t>technol</w:t>
      </w:r>
      <w:r w:rsidR="006E0CA6" w:rsidRPr="00CE6F9D">
        <w:t>ogy has advanced to the extent</w:t>
      </w:r>
      <w:r w:rsidR="007B639B" w:rsidRPr="00CE6F9D">
        <w:t xml:space="preserve"> that paper boo</w:t>
      </w:r>
      <w:r w:rsidR="006E0CA6" w:rsidRPr="00CE6F9D">
        <w:t>ks are not a necessity but due to the</w:t>
      </w:r>
      <w:r w:rsidR="007B639B" w:rsidRPr="00CE6F9D">
        <w:t xml:space="preserve"> sentimental </w:t>
      </w:r>
      <w:r w:rsidR="006E0CA6" w:rsidRPr="00CE6F9D">
        <w:t xml:space="preserve">value </w:t>
      </w:r>
      <w:r w:rsidR="007B639B" w:rsidRPr="00CE6F9D">
        <w:t>attached to them, books will always have a place in our society, even if that place</w:t>
      </w:r>
      <w:r w:rsidR="006E0CA6" w:rsidRPr="00CE6F9D">
        <w:t xml:space="preserve"> is just as collectables.</w:t>
      </w:r>
      <w:r w:rsidR="006E0CA6">
        <w:t xml:space="preserve"> </w:t>
      </w:r>
    </w:p>
    <w:p w14:paraId="50882305" w14:textId="77777777" w:rsidR="00E06DB9" w:rsidRDefault="00E06DB9" w:rsidP="00E90429">
      <w:pPr>
        <w:pStyle w:val="School"/>
      </w:pPr>
    </w:p>
    <w:p w14:paraId="11B45BF9" w14:textId="6B182670" w:rsidR="00E06DB9" w:rsidRDefault="00E06DB9" w:rsidP="00E90429">
      <w:pPr>
        <w:pStyle w:val="School"/>
        <w:rPr>
          <w:ins w:id="9" w:author="Cordell, Ryan" w:date="2017-09-25T17:07:00Z"/>
        </w:rPr>
      </w:pPr>
      <w:ins w:id="10" w:author="Cordell, Ryan" w:date="2017-09-25T17:05:00Z">
        <w:r>
          <w:t>Marisa – you’re off to a solid start here with lots of good evidence marshalled about the differences between print and digital reading. At the moment that evidence is organized a bit haphazardly. You seem to be making a number of related but not necessarily connected points, and it</w:t>
        </w:r>
      </w:ins>
      <w:ins w:id="11" w:author="Cordell, Ryan" w:date="2017-09-25T17:06:00Z">
        <w:r>
          <w:t xml:space="preserve">’s hard to discern your guiding claim. As you revise, you want to work toward a particular argument (who are you trying to convince? What do you want them to believe after reading your argument) and organize your evidence a bit more carefully in support of that argument. If </w:t>
        </w:r>
      </w:ins>
      <w:ins w:id="12" w:author="Cordell, Ryan" w:date="2017-09-25T17:07:00Z">
        <w:r>
          <w:t>you’d like to chat about this I’m available during office hours or by appointment.</w:t>
        </w:r>
      </w:ins>
    </w:p>
    <w:p w14:paraId="466D530E" w14:textId="77777777" w:rsidR="00E06DB9" w:rsidRDefault="00E06DB9" w:rsidP="00E90429">
      <w:pPr>
        <w:pStyle w:val="School"/>
        <w:rPr>
          <w:ins w:id="13" w:author="Cordell, Ryan" w:date="2017-09-25T17:07:00Z"/>
        </w:rPr>
      </w:pPr>
    </w:p>
    <w:p w14:paraId="1887752D" w14:textId="630916F6" w:rsidR="00E06DB9" w:rsidRDefault="00E06DB9" w:rsidP="00E90429">
      <w:pPr>
        <w:pStyle w:val="School"/>
        <w:rPr>
          <w:ins w:id="14" w:author="Cordell, Ryan" w:date="2017-09-25T17:07:00Z"/>
        </w:rPr>
      </w:pPr>
      <w:ins w:id="15" w:author="Cordell, Ryan" w:date="2017-09-25T17:07:00Z">
        <w:r>
          <w:t>--Ryan Cordell</w:t>
        </w:r>
      </w:ins>
    </w:p>
    <w:p w14:paraId="1FA6F4C6" w14:textId="77777777" w:rsidR="00E06DB9" w:rsidRDefault="00E06DB9" w:rsidP="00E90429">
      <w:pPr>
        <w:pStyle w:val="School"/>
        <w:rPr>
          <w:ins w:id="16" w:author="Cordell, Ryan" w:date="2017-09-25T17:07:00Z"/>
        </w:rPr>
      </w:pPr>
    </w:p>
    <w:p w14:paraId="6EC2BCB2" w14:textId="77777777" w:rsidR="00E06DB9" w:rsidRDefault="00E06DB9" w:rsidP="00E90429">
      <w:pPr>
        <w:pStyle w:val="School"/>
        <w:rPr>
          <w:ins w:id="17" w:author="Cordell, Ryan" w:date="2017-09-25T17:05:00Z"/>
        </w:rPr>
      </w:pPr>
      <w:bookmarkStart w:id="18" w:name="_GoBack"/>
      <w:bookmarkEnd w:id="18"/>
    </w:p>
    <w:p w14:paraId="14934D7C" w14:textId="77777777" w:rsidR="00E06DB9" w:rsidRDefault="00E06DB9" w:rsidP="00E90429">
      <w:pPr>
        <w:pStyle w:val="School"/>
        <w:rPr>
          <w:ins w:id="19" w:author="Cordell, Ryan" w:date="2017-09-25T17:05:00Z"/>
        </w:rPr>
      </w:pPr>
    </w:p>
    <w:p w14:paraId="769A0D3C" w14:textId="77777777" w:rsidR="00E06DB9" w:rsidRDefault="00E06DB9" w:rsidP="00E90429">
      <w:pPr>
        <w:pStyle w:val="School"/>
      </w:pPr>
    </w:p>
    <w:p w14:paraId="15AF2B95" w14:textId="77777777" w:rsidR="008B5213" w:rsidRPr="0065648F" w:rsidRDefault="00FD1E93" w:rsidP="00E90429">
      <w:pPr>
        <w:pStyle w:val="School"/>
        <w:ind w:firstLine="0"/>
        <w:jc w:val="center"/>
      </w:pPr>
      <w:r w:rsidRPr="0065648F">
        <w:t>Work Cited</w:t>
      </w:r>
    </w:p>
    <w:p w14:paraId="7C27B36A" w14:textId="77777777" w:rsidR="008B5213" w:rsidRDefault="008B5213" w:rsidP="00E90429">
      <w:pPr>
        <w:pStyle w:val="School"/>
        <w:ind w:left="720" w:hanging="720"/>
        <w:jc w:val="both"/>
        <w:rPr>
          <w:highlight w:val="yellow"/>
        </w:rPr>
      </w:pPr>
      <w:r w:rsidRPr="008B5213">
        <w:t xml:space="preserve">Alter, Alexandra. “The Plot Twist: E-Book Sales Slip, and Print Is Far From Dead.” </w:t>
      </w:r>
      <w:r w:rsidRPr="0082567B">
        <w:rPr>
          <w:i/>
        </w:rPr>
        <w:t>The New York Times</w:t>
      </w:r>
      <w:r w:rsidRPr="008B5213">
        <w:t xml:space="preserve">, The New York Times, 22 Sept. 2015, </w:t>
      </w:r>
    </w:p>
    <w:p w14:paraId="1A1AE3DE" w14:textId="77777777" w:rsidR="005A3F73" w:rsidRPr="0065648F" w:rsidRDefault="005A3F73" w:rsidP="00E90429">
      <w:pPr>
        <w:pStyle w:val="School"/>
        <w:ind w:left="720" w:hanging="720"/>
        <w:jc w:val="both"/>
      </w:pPr>
      <w:r w:rsidRPr="0065648F">
        <w:t xml:space="preserve">Jabr, Ferris. “The Reading Brain in the Digital Age: The Science of Paper versus Screens.” </w:t>
      </w:r>
      <w:r w:rsidRPr="0065648F">
        <w:rPr>
          <w:i/>
        </w:rPr>
        <w:t>Scientific American</w:t>
      </w:r>
      <w:r w:rsidR="00CA203A" w:rsidRPr="0065648F">
        <w:t>, 11 Apr. 2013.</w:t>
      </w:r>
    </w:p>
    <w:p w14:paraId="14A486F4" w14:textId="77777777" w:rsidR="00942CAB" w:rsidRPr="0065648F" w:rsidRDefault="008B408C" w:rsidP="00E90429">
      <w:pPr>
        <w:pStyle w:val="School"/>
        <w:ind w:left="720" w:hanging="720"/>
      </w:pPr>
      <w:r w:rsidRPr="0065648F">
        <w:t>Nuwer, Rachel. “</w:t>
      </w:r>
      <w:r w:rsidR="00942CAB" w:rsidRPr="0065648F">
        <w:t>Are Paper Books Really Disappe</w:t>
      </w:r>
      <w:r w:rsidRPr="0065648F">
        <w:t>arin</w:t>
      </w:r>
      <w:r w:rsidR="00CA203A" w:rsidRPr="0065648F">
        <w:t xml:space="preserve">g?” BBC, BBC, 25 Jan. 2016. </w:t>
      </w:r>
    </w:p>
    <w:p w14:paraId="06DA072D" w14:textId="77777777" w:rsidR="002E14FC" w:rsidRPr="006E0CA6" w:rsidRDefault="00706465" w:rsidP="00E90429">
      <w:pPr>
        <w:pStyle w:val="School"/>
        <w:ind w:left="720" w:hanging="720"/>
        <w:rPr>
          <w:highlight w:val="yellow"/>
        </w:rPr>
      </w:pPr>
      <w:r w:rsidRPr="0065648F">
        <w:t>Mod, Craig. “Future Reading</w:t>
      </w:r>
      <w:r w:rsidR="00CA203A" w:rsidRPr="0065648F">
        <w:t xml:space="preserve">.” Aeon Essays. Aeon. 01 Oct. 2015. </w:t>
      </w:r>
    </w:p>
    <w:p w14:paraId="7551F63A" w14:textId="77777777" w:rsidR="003A4193" w:rsidRDefault="003A4193" w:rsidP="00E90429">
      <w:pPr>
        <w:pStyle w:val="School"/>
        <w:ind w:left="720" w:hanging="720"/>
      </w:pPr>
      <w:r w:rsidRPr="003A4193">
        <w:t xml:space="preserve">Stone, Brad. “Is This the Future of the Digital Book?” The New York Times, </w:t>
      </w:r>
      <w:r w:rsidRPr="003A4193">
        <w:rPr>
          <w:i/>
        </w:rPr>
        <w:t>The New York Times</w:t>
      </w:r>
      <w:r>
        <w:t xml:space="preserve">, 4 Apr. 2009. </w:t>
      </w:r>
    </w:p>
    <w:p w14:paraId="646007B4" w14:textId="77777777" w:rsidR="00492709" w:rsidRDefault="00492709" w:rsidP="00E90429">
      <w:pPr>
        <w:pStyle w:val="School"/>
        <w:ind w:left="720" w:hanging="720"/>
      </w:pPr>
      <w:r w:rsidRPr="00492709">
        <w:lastRenderedPageBreak/>
        <w:t>“The History of EBooks from 1930’s ‘Readies’ to Today’s GPO EBook Services.” Government Book Talk, Government</w:t>
      </w:r>
      <w:r>
        <w:t xml:space="preserve"> Printing Office, 10 Mar. 2014. </w:t>
      </w:r>
    </w:p>
    <w:p w14:paraId="53146F50" w14:textId="77777777" w:rsidR="00E07A3D" w:rsidRDefault="00E07A3D" w:rsidP="00E90429">
      <w:pPr>
        <w:pStyle w:val="School"/>
        <w:ind w:left="720" w:hanging="720"/>
      </w:pPr>
    </w:p>
    <w:sectPr w:rsidR="00E07A3D">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dell, Ryan" w:date="2017-09-25T16:55:00Z" w:initials="CR">
    <w:p w14:paraId="3B5D511B" w14:textId="1046F89B" w:rsidR="00E95152" w:rsidRDefault="00E95152">
      <w:pPr>
        <w:pStyle w:val="CommentText"/>
      </w:pPr>
      <w:r>
        <w:rPr>
          <w:rStyle w:val="CommentReference"/>
        </w:rPr>
        <w:annotationRef/>
      </w:r>
      <w:r>
        <w:t>Ultimately your claim seems to be about the novel, though that isn’t found until much further on in the paper. This question isn’t quite a claim, and it doesn’t quite prepare your readers for the argument that follows. Could you develop a sentence or two more here that outlines your primary claim?</w:t>
      </w:r>
    </w:p>
  </w:comment>
  <w:comment w:id="1" w:author="Cordell, Ryan" w:date="2017-09-25T16:54:00Z" w:initials="CR">
    <w:p w14:paraId="26BEF814" w14:textId="1E083170" w:rsidR="00C4053C" w:rsidRDefault="00C4053C">
      <w:pPr>
        <w:pStyle w:val="CommentText"/>
      </w:pPr>
      <w:r>
        <w:rPr>
          <w:rStyle w:val="CommentReference"/>
        </w:rPr>
        <w:annotationRef/>
      </w:r>
      <w:r w:rsidR="00E95152">
        <w:t>Though I am your primary reader here, you shouldn’t assume a familiarity with your evidence. If  you want to make a point using the Uzanne you’ll need to cite it more directly and explain precisely what you mean.</w:t>
      </w:r>
    </w:p>
  </w:comment>
  <w:comment w:id="2" w:author="Cordell, Ryan" w:date="2017-09-25T16:56:00Z" w:initials="CR">
    <w:p w14:paraId="0DBC0FFA" w14:textId="69315B99" w:rsidR="00E95152" w:rsidRDefault="00E95152">
      <w:pPr>
        <w:pStyle w:val="CommentText"/>
      </w:pPr>
      <w:r>
        <w:rPr>
          <w:rStyle w:val="CommentReference"/>
        </w:rPr>
        <w:annotationRef/>
      </w:r>
      <w:r>
        <w:t>Thus far your argument brings in lots of engaging evidence around the theme of digital vs. analog reading, but I’m still not entirely clear what it all adds up to: what precisely you’re arguing with the help of this evidence. When you get to your discussion of the novel below, I wonder how this information about sales formats helps us understand the move away from novels. If readers are mostly reading 50/50 between print and digital, why then is the novel in such peril? Does the plateauing of ebooks not say that readers still want an interface designed for more immersive reading, or not?</w:t>
      </w:r>
    </w:p>
  </w:comment>
  <w:comment w:id="3" w:author="Cordell, Ryan" w:date="2017-09-25T17:01:00Z" w:initials="CR">
    <w:p w14:paraId="650EBC7A" w14:textId="2EB1F4DF" w:rsidR="00E95152" w:rsidRDefault="00E95152">
      <w:pPr>
        <w:pStyle w:val="CommentText"/>
      </w:pPr>
      <w:r>
        <w:rPr>
          <w:rStyle w:val="CommentReference"/>
        </w:rPr>
        <w:annotationRef/>
      </w:r>
      <w:r>
        <w:t>I wonder if you might include evidence about attention and its relationship to sustained reading. Can you demonstrate that 1. Novels build concentration and 2. That concentration is an essential skill lost when we stop reading longer works?</w:t>
      </w:r>
    </w:p>
  </w:comment>
  <w:comment w:id="4" w:author="Cordell, Ryan" w:date="2017-09-25T16:59:00Z" w:initials="CR">
    <w:p w14:paraId="2593FB10" w14:textId="098F99DF" w:rsidR="00E95152" w:rsidRDefault="00E95152">
      <w:pPr>
        <w:pStyle w:val="CommentText"/>
      </w:pPr>
      <w:r>
        <w:rPr>
          <w:rStyle w:val="CommentReference"/>
        </w:rPr>
        <w:annotationRef/>
      </w:r>
      <w:r>
        <w:t>Hm, is this the word you want. Some novels are quite difficult or put you in the situation of someone far distant from yourself. Is that “relatable” or something else? My understanding of “relatable” is that it describes ideas, situations, etc. that one recognizes from one’s own experience, right?</w:t>
      </w:r>
    </w:p>
  </w:comment>
  <w:comment w:id="5" w:author="Cordell, Ryan" w:date="2017-09-25T17:01:00Z" w:initials="CR">
    <w:p w14:paraId="7C0BDF8E" w14:textId="1AABBA2F" w:rsidR="00E95152" w:rsidRDefault="00E95152">
      <w:pPr>
        <w:pStyle w:val="CommentText"/>
      </w:pPr>
      <w:r>
        <w:rPr>
          <w:rStyle w:val="CommentReference"/>
        </w:rPr>
        <w:annotationRef/>
      </w:r>
      <w:r>
        <w:t>Do you have some evidence about this beyond Mod’s experience? Surely lots of folks read novels on their Kindles—or is this genre less well represented in Kindle sales than others? Even if it’s a popular Kindle genre, is there evidence that reading novels on a kindle is harder than on paper?</w:t>
      </w:r>
    </w:p>
  </w:comment>
  <w:comment w:id="6" w:author="Cordell, Ryan" w:date="2017-09-25T17:03:00Z" w:initials="CR">
    <w:p w14:paraId="49126A06" w14:textId="0A658769" w:rsidR="00E95152" w:rsidRDefault="00E95152">
      <w:pPr>
        <w:pStyle w:val="CommentText"/>
      </w:pPr>
      <w:r>
        <w:rPr>
          <w:rStyle w:val="CommentReference"/>
        </w:rPr>
        <w:annotationRef/>
      </w:r>
      <w:r>
        <w:t>Can they?</w:t>
      </w:r>
    </w:p>
  </w:comment>
  <w:comment w:id="7" w:author="Cordell, Ryan" w:date="2017-09-25T17:03:00Z" w:initials="CR">
    <w:p w14:paraId="74087B4B" w14:textId="2B1EEFCE" w:rsidR="00E95152" w:rsidRDefault="00E95152">
      <w:pPr>
        <w:pStyle w:val="CommentText"/>
      </w:pPr>
      <w:r>
        <w:rPr>
          <w:rStyle w:val="CommentReference"/>
        </w:rPr>
        <w:annotationRef/>
      </w:r>
      <w:r>
        <w:t xml:space="preserve">Here, too, I wonder if you have evidence of the effect of multimedia engagement. Do we know in fact that movies and tv and games are better or worse for imagination than books? </w:t>
      </w:r>
    </w:p>
  </w:comment>
  <w:comment w:id="8" w:author="Cordell, Ryan" w:date="2017-09-25T17:04:00Z" w:initials="CR">
    <w:p w14:paraId="1309D30F" w14:textId="0F3071BD" w:rsidR="00E06DB9" w:rsidRDefault="00E06DB9">
      <w:pPr>
        <w:pStyle w:val="CommentText"/>
      </w:pPr>
      <w:r>
        <w:rPr>
          <w:rStyle w:val="CommentReference"/>
        </w:rPr>
        <w:annotationRef/>
      </w:r>
      <w:r>
        <w:t xml:space="preserve">The question remains whether that term “book” is important. If so, why so? If not, should we abandon it for another?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D511B" w15:done="0"/>
  <w15:commentEx w15:paraId="26BEF814" w15:done="0"/>
  <w15:commentEx w15:paraId="0DBC0FFA" w15:done="0"/>
  <w15:commentEx w15:paraId="650EBC7A" w15:done="0"/>
  <w15:commentEx w15:paraId="2593FB10" w15:done="0"/>
  <w15:commentEx w15:paraId="7C0BDF8E" w15:done="0"/>
  <w15:commentEx w15:paraId="49126A06" w15:done="0"/>
  <w15:commentEx w15:paraId="74087B4B" w15:done="0"/>
  <w15:commentEx w15:paraId="1309D3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4E6EE" w14:textId="77777777" w:rsidR="004031F7" w:rsidRDefault="004031F7" w:rsidP="0097549F">
      <w:pPr>
        <w:spacing w:after="0" w:line="240" w:lineRule="auto"/>
      </w:pPr>
      <w:r>
        <w:separator/>
      </w:r>
    </w:p>
  </w:endnote>
  <w:endnote w:type="continuationSeparator" w:id="0">
    <w:p w14:paraId="5E9FD01F" w14:textId="77777777" w:rsidR="004031F7" w:rsidRDefault="004031F7" w:rsidP="0097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077E2" w14:textId="77777777" w:rsidR="004031F7" w:rsidRDefault="004031F7" w:rsidP="0097549F">
      <w:pPr>
        <w:spacing w:after="0" w:line="240" w:lineRule="auto"/>
      </w:pPr>
      <w:r>
        <w:separator/>
      </w:r>
    </w:p>
  </w:footnote>
  <w:footnote w:type="continuationSeparator" w:id="0">
    <w:p w14:paraId="74CA80F1" w14:textId="77777777" w:rsidR="004031F7" w:rsidRDefault="004031F7" w:rsidP="009754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CDC07" w14:textId="77777777" w:rsidR="004B4B35" w:rsidRPr="0097549F" w:rsidRDefault="004B4B35">
    <w:pPr>
      <w:pStyle w:val="Header"/>
      <w:jc w:val="right"/>
      <w:rPr>
        <w:rFonts w:ascii="Times New Roman" w:hAnsi="Times New Roman" w:cs="Times New Roman"/>
        <w:sz w:val="24"/>
        <w:szCs w:val="24"/>
      </w:rPr>
    </w:pPr>
    <w:r w:rsidRPr="0097549F">
      <w:rPr>
        <w:rFonts w:ascii="Times New Roman" w:hAnsi="Times New Roman" w:cs="Times New Roman"/>
        <w:sz w:val="24"/>
        <w:szCs w:val="24"/>
      </w:rPr>
      <w:t xml:space="preserve">Switzman </w:t>
    </w:r>
    <w:sdt>
      <w:sdtPr>
        <w:rPr>
          <w:rFonts w:ascii="Times New Roman" w:hAnsi="Times New Roman" w:cs="Times New Roman"/>
          <w:sz w:val="24"/>
          <w:szCs w:val="24"/>
        </w:rPr>
        <w:id w:val="455062514"/>
        <w:docPartObj>
          <w:docPartGallery w:val="Page Numbers (Top of Page)"/>
          <w:docPartUnique/>
        </w:docPartObj>
      </w:sdtPr>
      <w:sdtEndPr>
        <w:rPr>
          <w:noProof/>
        </w:rPr>
      </w:sdtEndPr>
      <w:sdtContent>
        <w:r w:rsidRPr="0097549F">
          <w:rPr>
            <w:rFonts w:ascii="Times New Roman" w:hAnsi="Times New Roman" w:cs="Times New Roman"/>
            <w:sz w:val="24"/>
            <w:szCs w:val="24"/>
          </w:rPr>
          <w:fldChar w:fldCharType="begin"/>
        </w:r>
        <w:r w:rsidRPr="0097549F">
          <w:rPr>
            <w:rFonts w:ascii="Times New Roman" w:hAnsi="Times New Roman" w:cs="Times New Roman"/>
            <w:sz w:val="24"/>
            <w:szCs w:val="24"/>
          </w:rPr>
          <w:instrText xml:space="preserve"> PAGE   \* MERGEFORMAT </w:instrText>
        </w:r>
        <w:r w:rsidRPr="0097549F">
          <w:rPr>
            <w:rFonts w:ascii="Times New Roman" w:hAnsi="Times New Roman" w:cs="Times New Roman"/>
            <w:sz w:val="24"/>
            <w:szCs w:val="24"/>
          </w:rPr>
          <w:fldChar w:fldCharType="separate"/>
        </w:r>
        <w:r w:rsidR="00E06DB9">
          <w:rPr>
            <w:rFonts w:ascii="Times New Roman" w:hAnsi="Times New Roman" w:cs="Times New Roman"/>
            <w:noProof/>
            <w:sz w:val="24"/>
            <w:szCs w:val="24"/>
          </w:rPr>
          <w:t>6</w:t>
        </w:r>
        <w:r w:rsidRPr="0097549F">
          <w:rPr>
            <w:rFonts w:ascii="Times New Roman" w:hAnsi="Times New Roman" w:cs="Times New Roman"/>
            <w:noProof/>
            <w:sz w:val="24"/>
            <w:szCs w:val="24"/>
          </w:rPr>
          <w:fldChar w:fldCharType="end"/>
        </w:r>
      </w:sdtContent>
    </w:sdt>
  </w:p>
  <w:p w14:paraId="3901B9F5" w14:textId="77777777" w:rsidR="004B4B35" w:rsidRDefault="004B4B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E6DCC"/>
    <w:multiLevelType w:val="hybridMultilevel"/>
    <w:tmpl w:val="0A20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50890"/>
    <w:multiLevelType w:val="hybridMultilevel"/>
    <w:tmpl w:val="3A4E3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E6"/>
    <w:rsid w:val="00020425"/>
    <w:rsid w:val="0003494D"/>
    <w:rsid w:val="0004103E"/>
    <w:rsid w:val="000514A9"/>
    <w:rsid w:val="0006570B"/>
    <w:rsid w:val="000A69B6"/>
    <w:rsid w:val="000B1289"/>
    <w:rsid w:val="000C1366"/>
    <w:rsid w:val="0012135F"/>
    <w:rsid w:val="0013213B"/>
    <w:rsid w:val="00147875"/>
    <w:rsid w:val="00154DF3"/>
    <w:rsid w:val="00170CA3"/>
    <w:rsid w:val="001A0C61"/>
    <w:rsid w:val="001A2B44"/>
    <w:rsid w:val="001B7601"/>
    <w:rsid w:val="001C0838"/>
    <w:rsid w:val="001C3815"/>
    <w:rsid w:val="001E1E5B"/>
    <w:rsid w:val="0022055D"/>
    <w:rsid w:val="00224DDE"/>
    <w:rsid w:val="0023758A"/>
    <w:rsid w:val="002515CC"/>
    <w:rsid w:val="002534E6"/>
    <w:rsid w:val="00271B18"/>
    <w:rsid w:val="00282B75"/>
    <w:rsid w:val="00295196"/>
    <w:rsid w:val="002A5645"/>
    <w:rsid w:val="002B332D"/>
    <w:rsid w:val="002C32CC"/>
    <w:rsid w:val="002C3BE9"/>
    <w:rsid w:val="002C6A6E"/>
    <w:rsid w:val="002D0AE6"/>
    <w:rsid w:val="002D27BD"/>
    <w:rsid w:val="002E14FC"/>
    <w:rsid w:val="00303D3C"/>
    <w:rsid w:val="00323AB3"/>
    <w:rsid w:val="003312E5"/>
    <w:rsid w:val="0036646C"/>
    <w:rsid w:val="003819E3"/>
    <w:rsid w:val="003A4193"/>
    <w:rsid w:val="003B26B3"/>
    <w:rsid w:val="003D031C"/>
    <w:rsid w:val="003D11EB"/>
    <w:rsid w:val="004031F7"/>
    <w:rsid w:val="00405650"/>
    <w:rsid w:val="0040619C"/>
    <w:rsid w:val="00413368"/>
    <w:rsid w:val="00413EE0"/>
    <w:rsid w:val="004174BE"/>
    <w:rsid w:val="00417C16"/>
    <w:rsid w:val="00444FA0"/>
    <w:rsid w:val="00486FF2"/>
    <w:rsid w:val="00492709"/>
    <w:rsid w:val="004B4B35"/>
    <w:rsid w:val="004B5266"/>
    <w:rsid w:val="004D4DFD"/>
    <w:rsid w:val="004F18E4"/>
    <w:rsid w:val="004F3227"/>
    <w:rsid w:val="004F5FF9"/>
    <w:rsid w:val="00524FA9"/>
    <w:rsid w:val="00527CFF"/>
    <w:rsid w:val="00542736"/>
    <w:rsid w:val="00573EDF"/>
    <w:rsid w:val="005819B0"/>
    <w:rsid w:val="00581DED"/>
    <w:rsid w:val="005A3F73"/>
    <w:rsid w:val="005B4A3B"/>
    <w:rsid w:val="005B542D"/>
    <w:rsid w:val="005D1A8C"/>
    <w:rsid w:val="005E2D90"/>
    <w:rsid w:val="00600B0C"/>
    <w:rsid w:val="00615B15"/>
    <w:rsid w:val="006337E4"/>
    <w:rsid w:val="0065648F"/>
    <w:rsid w:val="0066415B"/>
    <w:rsid w:val="00667870"/>
    <w:rsid w:val="00690DBF"/>
    <w:rsid w:val="006A1A41"/>
    <w:rsid w:val="006B33DF"/>
    <w:rsid w:val="006C0F2F"/>
    <w:rsid w:val="006C37EC"/>
    <w:rsid w:val="006D04AB"/>
    <w:rsid w:val="006D5215"/>
    <w:rsid w:val="006E0CA6"/>
    <w:rsid w:val="006E3110"/>
    <w:rsid w:val="00706465"/>
    <w:rsid w:val="00717906"/>
    <w:rsid w:val="00730B36"/>
    <w:rsid w:val="007325AF"/>
    <w:rsid w:val="00747D35"/>
    <w:rsid w:val="00751EC1"/>
    <w:rsid w:val="0077009B"/>
    <w:rsid w:val="007906D7"/>
    <w:rsid w:val="007A1BC4"/>
    <w:rsid w:val="007B639B"/>
    <w:rsid w:val="007C24F7"/>
    <w:rsid w:val="007C6479"/>
    <w:rsid w:val="007E1829"/>
    <w:rsid w:val="0082567B"/>
    <w:rsid w:val="00834D76"/>
    <w:rsid w:val="008545AD"/>
    <w:rsid w:val="00857542"/>
    <w:rsid w:val="00883A83"/>
    <w:rsid w:val="008A68A5"/>
    <w:rsid w:val="008B408C"/>
    <w:rsid w:val="008B5213"/>
    <w:rsid w:val="008D1892"/>
    <w:rsid w:val="008D5BF3"/>
    <w:rsid w:val="008E1AF6"/>
    <w:rsid w:val="008F0DD1"/>
    <w:rsid w:val="00905317"/>
    <w:rsid w:val="00915043"/>
    <w:rsid w:val="009254D1"/>
    <w:rsid w:val="0093123E"/>
    <w:rsid w:val="00937015"/>
    <w:rsid w:val="00942CAB"/>
    <w:rsid w:val="0097549F"/>
    <w:rsid w:val="009819B4"/>
    <w:rsid w:val="00984353"/>
    <w:rsid w:val="00986BC4"/>
    <w:rsid w:val="009A4087"/>
    <w:rsid w:val="009B6818"/>
    <w:rsid w:val="009C60FE"/>
    <w:rsid w:val="00A125F2"/>
    <w:rsid w:val="00A86852"/>
    <w:rsid w:val="00A868B2"/>
    <w:rsid w:val="00A9444F"/>
    <w:rsid w:val="00A956DB"/>
    <w:rsid w:val="00AB08AC"/>
    <w:rsid w:val="00AB61A4"/>
    <w:rsid w:val="00AC375D"/>
    <w:rsid w:val="00AC4F11"/>
    <w:rsid w:val="00AD0F63"/>
    <w:rsid w:val="00AF4B52"/>
    <w:rsid w:val="00B04F38"/>
    <w:rsid w:val="00B2168E"/>
    <w:rsid w:val="00BA4BF3"/>
    <w:rsid w:val="00BA5E69"/>
    <w:rsid w:val="00BB05E2"/>
    <w:rsid w:val="00BC2972"/>
    <w:rsid w:val="00BC677F"/>
    <w:rsid w:val="00BD0043"/>
    <w:rsid w:val="00BD4DCA"/>
    <w:rsid w:val="00C014F0"/>
    <w:rsid w:val="00C10826"/>
    <w:rsid w:val="00C24514"/>
    <w:rsid w:val="00C35721"/>
    <w:rsid w:val="00C36797"/>
    <w:rsid w:val="00C4053C"/>
    <w:rsid w:val="00C50E9D"/>
    <w:rsid w:val="00C979F5"/>
    <w:rsid w:val="00CA203A"/>
    <w:rsid w:val="00CB2C37"/>
    <w:rsid w:val="00CE6F9D"/>
    <w:rsid w:val="00D3177D"/>
    <w:rsid w:val="00D3721A"/>
    <w:rsid w:val="00DA2C36"/>
    <w:rsid w:val="00DB6249"/>
    <w:rsid w:val="00DE0427"/>
    <w:rsid w:val="00DF2543"/>
    <w:rsid w:val="00E06DB9"/>
    <w:rsid w:val="00E07A3D"/>
    <w:rsid w:val="00E13B74"/>
    <w:rsid w:val="00E1781B"/>
    <w:rsid w:val="00E22A98"/>
    <w:rsid w:val="00E518AB"/>
    <w:rsid w:val="00E5630B"/>
    <w:rsid w:val="00E6154E"/>
    <w:rsid w:val="00E8262C"/>
    <w:rsid w:val="00E90429"/>
    <w:rsid w:val="00E95152"/>
    <w:rsid w:val="00EB6A99"/>
    <w:rsid w:val="00EC5E5F"/>
    <w:rsid w:val="00EE6322"/>
    <w:rsid w:val="00F102A3"/>
    <w:rsid w:val="00F17875"/>
    <w:rsid w:val="00F25555"/>
    <w:rsid w:val="00F31A1D"/>
    <w:rsid w:val="00F41BE8"/>
    <w:rsid w:val="00F46E01"/>
    <w:rsid w:val="00F77B45"/>
    <w:rsid w:val="00F94E1C"/>
    <w:rsid w:val="00FA3B15"/>
    <w:rsid w:val="00FB1264"/>
    <w:rsid w:val="00FD1E93"/>
    <w:rsid w:val="00FD2A52"/>
    <w:rsid w:val="00FE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3C6A"/>
  <w15:chartTrackingRefBased/>
  <w15:docId w15:val="{80FF4ED0-4D78-4433-BB6B-C39C7292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6D5215"/>
    <w:pPr>
      <w:spacing w:after="0" w:line="480" w:lineRule="auto"/>
      <w:ind w:firstLine="720"/>
    </w:pPr>
    <w:rPr>
      <w:rFonts w:ascii="Times New Roman" w:hAnsi="Times New Roman" w:cs="Times New Roman"/>
      <w:sz w:val="24"/>
      <w:szCs w:val="24"/>
    </w:rPr>
  </w:style>
  <w:style w:type="character" w:customStyle="1" w:styleId="SchoolChar">
    <w:name w:val="School Char"/>
    <w:basedOn w:val="DefaultParagraphFont"/>
    <w:link w:val="School"/>
    <w:rsid w:val="006D5215"/>
    <w:rPr>
      <w:rFonts w:ascii="Times New Roman" w:hAnsi="Times New Roman" w:cs="Times New Roman"/>
      <w:sz w:val="24"/>
      <w:szCs w:val="24"/>
    </w:rPr>
  </w:style>
  <w:style w:type="paragraph" w:styleId="Header">
    <w:name w:val="header"/>
    <w:basedOn w:val="Normal"/>
    <w:link w:val="HeaderChar"/>
    <w:uiPriority w:val="99"/>
    <w:unhideWhenUsed/>
    <w:rsid w:val="0097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9F"/>
  </w:style>
  <w:style w:type="paragraph" w:styleId="Footer">
    <w:name w:val="footer"/>
    <w:basedOn w:val="Normal"/>
    <w:link w:val="FooterChar"/>
    <w:uiPriority w:val="99"/>
    <w:unhideWhenUsed/>
    <w:rsid w:val="0097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9F"/>
  </w:style>
  <w:style w:type="paragraph" w:styleId="BalloonText">
    <w:name w:val="Balloon Text"/>
    <w:basedOn w:val="Normal"/>
    <w:link w:val="BalloonTextChar"/>
    <w:uiPriority w:val="99"/>
    <w:semiHidden/>
    <w:unhideWhenUsed/>
    <w:rsid w:val="00BC2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972"/>
    <w:rPr>
      <w:rFonts w:ascii="Segoe UI" w:hAnsi="Segoe UI" w:cs="Segoe UI"/>
      <w:sz w:val="18"/>
      <w:szCs w:val="18"/>
    </w:rPr>
  </w:style>
  <w:style w:type="character" w:styleId="Hyperlink">
    <w:name w:val="Hyperlink"/>
    <w:basedOn w:val="DefaultParagraphFont"/>
    <w:uiPriority w:val="99"/>
    <w:unhideWhenUsed/>
    <w:rsid w:val="00FD1E93"/>
    <w:rPr>
      <w:color w:val="0563C1" w:themeColor="hyperlink"/>
      <w:u w:val="single"/>
    </w:rPr>
  </w:style>
  <w:style w:type="character" w:styleId="Mention">
    <w:name w:val="Mention"/>
    <w:basedOn w:val="DefaultParagraphFont"/>
    <w:uiPriority w:val="99"/>
    <w:semiHidden/>
    <w:unhideWhenUsed/>
    <w:rsid w:val="00FD1E93"/>
    <w:rPr>
      <w:color w:val="2B579A"/>
      <w:shd w:val="clear" w:color="auto" w:fill="E6E6E6"/>
    </w:rPr>
  </w:style>
  <w:style w:type="character" w:styleId="FollowedHyperlink">
    <w:name w:val="FollowedHyperlink"/>
    <w:basedOn w:val="DefaultParagraphFont"/>
    <w:uiPriority w:val="99"/>
    <w:semiHidden/>
    <w:unhideWhenUsed/>
    <w:rsid w:val="005A3F73"/>
    <w:rPr>
      <w:color w:val="954F72" w:themeColor="followedHyperlink"/>
      <w:u w:val="single"/>
    </w:rPr>
  </w:style>
  <w:style w:type="character" w:styleId="CommentReference">
    <w:name w:val="annotation reference"/>
    <w:basedOn w:val="DefaultParagraphFont"/>
    <w:uiPriority w:val="99"/>
    <w:semiHidden/>
    <w:unhideWhenUsed/>
    <w:rsid w:val="00C4053C"/>
    <w:rPr>
      <w:sz w:val="18"/>
      <w:szCs w:val="18"/>
    </w:rPr>
  </w:style>
  <w:style w:type="paragraph" w:styleId="CommentText">
    <w:name w:val="annotation text"/>
    <w:basedOn w:val="Normal"/>
    <w:link w:val="CommentTextChar"/>
    <w:uiPriority w:val="99"/>
    <w:semiHidden/>
    <w:unhideWhenUsed/>
    <w:rsid w:val="00C4053C"/>
    <w:pPr>
      <w:spacing w:line="240" w:lineRule="auto"/>
    </w:pPr>
    <w:rPr>
      <w:sz w:val="24"/>
      <w:szCs w:val="24"/>
    </w:rPr>
  </w:style>
  <w:style w:type="character" w:customStyle="1" w:styleId="CommentTextChar">
    <w:name w:val="Comment Text Char"/>
    <w:basedOn w:val="DefaultParagraphFont"/>
    <w:link w:val="CommentText"/>
    <w:uiPriority w:val="99"/>
    <w:semiHidden/>
    <w:rsid w:val="00C4053C"/>
    <w:rPr>
      <w:sz w:val="24"/>
      <w:szCs w:val="24"/>
    </w:rPr>
  </w:style>
  <w:style w:type="paragraph" w:styleId="CommentSubject">
    <w:name w:val="annotation subject"/>
    <w:basedOn w:val="CommentText"/>
    <w:next w:val="CommentText"/>
    <w:link w:val="CommentSubjectChar"/>
    <w:uiPriority w:val="99"/>
    <w:semiHidden/>
    <w:unhideWhenUsed/>
    <w:rsid w:val="00C4053C"/>
    <w:rPr>
      <w:b/>
      <w:bCs/>
      <w:sz w:val="20"/>
      <w:szCs w:val="20"/>
    </w:rPr>
  </w:style>
  <w:style w:type="character" w:customStyle="1" w:styleId="CommentSubjectChar">
    <w:name w:val="Comment Subject Char"/>
    <w:basedOn w:val="CommentTextChar"/>
    <w:link w:val="CommentSubject"/>
    <w:uiPriority w:val="99"/>
    <w:semiHidden/>
    <w:rsid w:val="00C405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1672</Words>
  <Characters>9531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Cordell, Ryan</cp:lastModifiedBy>
  <cp:revision>3</cp:revision>
  <cp:lastPrinted>2017-09-25T01:27:00Z</cp:lastPrinted>
  <dcterms:created xsi:type="dcterms:W3CDTF">2017-09-25T19:48:00Z</dcterms:created>
  <dcterms:modified xsi:type="dcterms:W3CDTF">2017-09-25T21:07:00Z</dcterms:modified>
</cp:coreProperties>
</file>