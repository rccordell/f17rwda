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B7158" w14:textId="77777777" w:rsidR="00951074" w:rsidRPr="006E20F7" w:rsidRDefault="0031141D" w:rsidP="006E20F7">
      <w:pPr>
        <w:spacing w:line="480" w:lineRule="auto"/>
        <w:jc w:val="both"/>
        <w:rPr>
          <w:rFonts w:ascii="Times New Roman" w:hAnsi="Times New Roman" w:cs="Times New Roman"/>
        </w:rPr>
      </w:pPr>
      <w:r w:rsidRPr="006E20F7">
        <w:rPr>
          <w:rFonts w:ascii="Times New Roman" w:hAnsi="Times New Roman" w:cs="Times New Roman"/>
        </w:rPr>
        <w:t>Vansh Panjabi</w:t>
      </w:r>
    </w:p>
    <w:p w14:paraId="7967EC3F" w14:textId="77777777" w:rsidR="0031141D" w:rsidRPr="006E20F7" w:rsidRDefault="0031141D" w:rsidP="006E20F7">
      <w:pPr>
        <w:spacing w:line="480" w:lineRule="auto"/>
        <w:jc w:val="both"/>
        <w:rPr>
          <w:rFonts w:ascii="Times New Roman" w:hAnsi="Times New Roman" w:cs="Times New Roman"/>
        </w:rPr>
      </w:pPr>
      <w:r w:rsidRPr="006E20F7">
        <w:rPr>
          <w:rFonts w:ascii="Times New Roman" w:hAnsi="Times New Roman" w:cs="Times New Roman"/>
        </w:rPr>
        <w:t>ENG 1450 – Reading and Writing in the Digital Age</w:t>
      </w:r>
    </w:p>
    <w:p w14:paraId="22DF1E55" w14:textId="77777777" w:rsidR="0031141D" w:rsidRPr="006E20F7" w:rsidRDefault="0031141D" w:rsidP="006E20F7">
      <w:pPr>
        <w:spacing w:line="480" w:lineRule="auto"/>
        <w:jc w:val="both"/>
        <w:rPr>
          <w:rFonts w:ascii="Times New Roman" w:hAnsi="Times New Roman" w:cs="Times New Roman"/>
        </w:rPr>
      </w:pPr>
      <w:r w:rsidRPr="006E20F7">
        <w:rPr>
          <w:rFonts w:ascii="Times New Roman" w:hAnsi="Times New Roman" w:cs="Times New Roman"/>
        </w:rPr>
        <w:t>Prof. Ryan Cordell</w:t>
      </w:r>
    </w:p>
    <w:p w14:paraId="649B56A7" w14:textId="77777777" w:rsidR="0031141D" w:rsidRPr="006E20F7" w:rsidRDefault="0031141D" w:rsidP="006E20F7">
      <w:pPr>
        <w:spacing w:line="480" w:lineRule="auto"/>
        <w:jc w:val="both"/>
        <w:rPr>
          <w:rFonts w:ascii="Times New Roman" w:hAnsi="Times New Roman" w:cs="Times New Roman"/>
        </w:rPr>
      </w:pPr>
      <w:r w:rsidRPr="006E20F7">
        <w:rPr>
          <w:rFonts w:ascii="Times New Roman" w:hAnsi="Times New Roman" w:cs="Times New Roman"/>
        </w:rPr>
        <w:t>20 September 2017</w:t>
      </w:r>
    </w:p>
    <w:p w14:paraId="708B30E2" w14:textId="77777777" w:rsidR="0031141D" w:rsidRPr="006E20F7" w:rsidRDefault="0031141D" w:rsidP="006E20F7">
      <w:pPr>
        <w:spacing w:line="480" w:lineRule="auto"/>
        <w:jc w:val="both"/>
        <w:rPr>
          <w:rFonts w:ascii="Times New Roman" w:hAnsi="Times New Roman" w:cs="Times New Roman"/>
        </w:rPr>
      </w:pPr>
    </w:p>
    <w:p w14:paraId="30AF89D8" w14:textId="2668E68F" w:rsidR="0031141D" w:rsidRPr="006E20F7" w:rsidRDefault="0031141D" w:rsidP="006E20F7">
      <w:pPr>
        <w:spacing w:line="480" w:lineRule="auto"/>
        <w:jc w:val="both"/>
        <w:rPr>
          <w:rFonts w:ascii="Times New Roman" w:hAnsi="Times New Roman" w:cs="Times New Roman"/>
        </w:rPr>
      </w:pPr>
      <w:r w:rsidRPr="006E20F7">
        <w:rPr>
          <w:rFonts w:ascii="Times New Roman" w:hAnsi="Times New Roman" w:cs="Times New Roman"/>
        </w:rPr>
        <w:tab/>
      </w:r>
      <w:r w:rsidR="007652F6" w:rsidRPr="006E20F7">
        <w:rPr>
          <w:rFonts w:ascii="Times New Roman" w:hAnsi="Times New Roman" w:cs="Times New Roman"/>
        </w:rPr>
        <w:t>The 21</w:t>
      </w:r>
      <w:r w:rsidR="007652F6" w:rsidRPr="006E20F7">
        <w:rPr>
          <w:rFonts w:ascii="Times New Roman" w:hAnsi="Times New Roman" w:cs="Times New Roman"/>
          <w:vertAlign w:val="superscript"/>
        </w:rPr>
        <w:t>st</w:t>
      </w:r>
      <w:r w:rsidR="007652F6" w:rsidRPr="006E20F7">
        <w:rPr>
          <w:rFonts w:ascii="Times New Roman" w:hAnsi="Times New Roman" w:cs="Times New Roman"/>
        </w:rPr>
        <w:t xml:space="preserve"> century has seen technological boom arguably like no other generation of the past, with the Internet and digital spaces serving as entirely new interfaces and mediums for</w:t>
      </w:r>
      <w:r w:rsidR="00DE07E8">
        <w:rPr>
          <w:rFonts w:ascii="Times New Roman" w:hAnsi="Times New Roman" w:cs="Times New Roman"/>
        </w:rPr>
        <w:t xml:space="preserve"> information and entertainment. </w:t>
      </w:r>
      <w:r w:rsidR="00841A10" w:rsidRPr="006E20F7">
        <w:rPr>
          <w:rFonts w:ascii="Times New Roman" w:hAnsi="Times New Roman" w:cs="Times New Roman"/>
        </w:rPr>
        <w:t xml:space="preserve">The discipline of literature, however, in context of the new, digital world </w:t>
      </w:r>
      <w:r w:rsidR="0020224F" w:rsidRPr="006E20F7">
        <w:rPr>
          <w:rFonts w:ascii="Times New Roman" w:hAnsi="Times New Roman" w:cs="Times New Roman"/>
        </w:rPr>
        <w:t xml:space="preserve">demonstrates </w:t>
      </w:r>
      <w:r w:rsidR="00841A10" w:rsidRPr="006E20F7">
        <w:rPr>
          <w:rFonts w:ascii="Times New Roman" w:hAnsi="Times New Roman" w:cs="Times New Roman"/>
        </w:rPr>
        <w:t>the</w:t>
      </w:r>
      <w:r w:rsidR="00D3799D" w:rsidRPr="006E20F7">
        <w:rPr>
          <w:rFonts w:ascii="Times New Roman" w:hAnsi="Times New Roman" w:cs="Times New Roman"/>
        </w:rPr>
        <w:t xml:space="preserve"> rapidly changing</w:t>
      </w:r>
      <w:r w:rsidR="00841A10" w:rsidRPr="006E20F7">
        <w:rPr>
          <w:rFonts w:ascii="Times New Roman" w:hAnsi="Times New Roman" w:cs="Times New Roman"/>
        </w:rPr>
        <w:t xml:space="preserve"> </w:t>
      </w:r>
      <w:r w:rsidR="00DB27F0" w:rsidRPr="006E20F7">
        <w:rPr>
          <w:rFonts w:ascii="Times New Roman" w:hAnsi="Times New Roman" w:cs="Times New Roman"/>
        </w:rPr>
        <w:t>ways in which we read and write – on paper or on a screen – and what the consequence and effect of each path might mean for us</w:t>
      </w:r>
      <w:r w:rsidR="00841A10" w:rsidRPr="006E20F7">
        <w:rPr>
          <w:rFonts w:ascii="Times New Roman" w:hAnsi="Times New Roman" w:cs="Times New Roman"/>
        </w:rPr>
        <w:t xml:space="preserve">. </w:t>
      </w:r>
      <w:r w:rsidR="008B0C37">
        <w:rPr>
          <w:rFonts w:ascii="Times New Roman" w:hAnsi="Times New Roman" w:cs="Times New Roman"/>
        </w:rPr>
        <w:t xml:space="preserve">The consequences of utilizing paper while shunning digital reading/writing would seriously hinder </w:t>
      </w:r>
      <w:r w:rsidR="00FC50FE">
        <w:rPr>
          <w:rFonts w:ascii="Times New Roman" w:hAnsi="Times New Roman" w:cs="Times New Roman"/>
        </w:rPr>
        <w:t>human</w:t>
      </w:r>
      <w:r w:rsidR="008B0C37">
        <w:rPr>
          <w:rFonts w:ascii="Times New Roman" w:hAnsi="Times New Roman" w:cs="Times New Roman"/>
        </w:rPr>
        <w:t xml:space="preserve">kind’s progress, </w:t>
      </w:r>
      <w:r w:rsidR="00FC50FE">
        <w:rPr>
          <w:rFonts w:ascii="Times New Roman" w:hAnsi="Times New Roman" w:cs="Times New Roman"/>
        </w:rPr>
        <w:t>whereas</w:t>
      </w:r>
      <w:r w:rsidR="008B0C37">
        <w:rPr>
          <w:rFonts w:ascii="Times New Roman" w:hAnsi="Times New Roman" w:cs="Times New Roman"/>
        </w:rPr>
        <w:t xml:space="preserve"> to abandon traditional books and rely solely on digital formats would be a destruction of our history.</w:t>
      </w:r>
      <w:r w:rsidR="00841A10" w:rsidRPr="006E20F7">
        <w:rPr>
          <w:rFonts w:ascii="Times New Roman" w:hAnsi="Times New Roman" w:cs="Times New Roman"/>
        </w:rPr>
        <w:t xml:space="preserve"> </w:t>
      </w:r>
      <w:r w:rsidR="00FC50FE">
        <w:rPr>
          <w:rFonts w:ascii="Times New Roman" w:hAnsi="Times New Roman" w:cs="Times New Roman"/>
        </w:rPr>
        <w:t>To</w:t>
      </w:r>
      <w:r w:rsidR="00841A10" w:rsidRPr="006E20F7">
        <w:rPr>
          <w:rFonts w:ascii="Times New Roman" w:hAnsi="Times New Roman" w:cs="Times New Roman"/>
        </w:rPr>
        <w:t xml:space="preserve"> stay grounded with art, history and worldwide culture but still maintain our progress amidst technology’s inevitable boom, humankind requires a balance between the reading and writing of traditional bound books and the newly-emerging digital spaces</w:t>
      </w:r>
      <w:r w:rsidR="00FC50FE">
        <w:rPr>
          <w:rFonts w:ascii="Times New Roman" w:hAnsi="Times New Roman" w:cs="Times New Roman"/>
        </w:rPr>
        <w:t>, instead of picking either, we need a blend of our rich past and innovative future</w:t>
      </w:r>
      <w:r w:rsidR="00841A10" w:rsidRPr="006E20F7">
        <w:rPr>
          <w:rFonts w:ascii="Times New Roman" w:hAnsi="Times New Roman" w:cs="Times New Roman"/>
        </w:rPr>
        <w:t>. It requires a blend of</w:t>
      </w:r>
      <w:r w:rsidR="00322647" w:rsidRPr="006E20F7">
        <w:rPr>
          <w:rFonts w:ascii="Times New Roman" w:hAnsi="Times New Roman" w:cs="Times New Roman"/>
        </w:rPr>
        <w:t xml:space="preserve"> utilizing</w:t>
      </w:r>
      <w:r w:rsidR="00FC50FE">
        <w:rPr>
          <w:rFonts w:ascii="Times New Roman" w:hAnsi="Times New Roman" w:cs="Times New Roman"/>
        </w:rPr>
        <w:t xml:space="preserve"> both to an affective degree:</w:t>
      </w:r>
      <w:r w:rsidR="00841A10" w:rsidRPr="006E20F7">
        <w:rPr>
          <w:rFonts w:ascii="Times New Roman" w:hAnsi="Times New Roman" w:cs="Times New Roman"/>
        </w:rPr>
        <w:t xml:space="preserve"> the </w:t>
      </w:r>
      <w:r w:rsidR="00322647" w:rsidRPr="006E20F7">
        <w:rPr>
          <w:rFonts w:ascii="Times New Roman" w:hAnsi="Times New Roman" w:cs="Times New Roman"/>
        </w:rPr>
        <w:t>paper literature</w:t>
      </w:r>
      <w:r w:rsidR="00841A10" w:rsidRPr="006E20F7">
        <w:rPr>
          <w:rFonts w:ascii="Times New Roman" w:hAnsi="Times New Roman" w:cs="Times New Roman"/>
        </w:rPr>
        <w:t xml:space="preserve"> that civilizations </w:t>
      </w:r>
      <w:r w:rsidR="00322647" w:rsidRPr="006E20F7">
        <w:rPr>
          <w:rFonts w:ascii="Times New Roman" w:hAnsi="Times New Roman" w:cs="Times New Roman"/>
        </w:rPr>
        <w:t>have been</w:t>
      </w:r>
      <w:r w:rsidR="00841A10" w:rsidRPr="006E20F7">
        <w:rPr>
          <w:rFonts w:ascii="Times New Roman" w:hAnsi="Times New Roman" w:cs="Times New Roman"/>
        </w:rPr>
        <w:t xml:space="preserve"> built on </w:t>
      </w:r>
      <w:r w:rsidR="00322647" w:rsidRPr="006E20F7">
        <w:rPr>
          <w:rFonts w:ascii="Times New Roman" w:hAnsi="Times New Roman" w:cs="Times New Roman"/>
        </w:rPr>
        <w:t>as well as</w:t>
      </w:r>
      <w:r w:rsidR="00841A10" w:rsidRPr="006E20F7">
        <w:rPr>
          <w:rFonts w:ascii="Times New Roman" w:hAnsi="Times New Roman" w:cs="Times New Roman"/>
        </w:rPr>
        <w:t xml:space="preserve"> the immersive digital interfaces we find ourselves lost among today.</w:t>
      </w:r>
      <w:r w:rsidR="00322647" w:rsidRPr="006E20F7">
        <w:rPr>
          <w:rFonts w:ascii="Times New Roman" w:hAnsi="Times New Roman" w:cs="Times New Roman"/>
        </w:rPr>
        <w:t xml:space="preserve"> </w:t>
      </w:r>
      <w:r w:rsidR="00576F84">
        <w:rPr>
          <w:rStyle w:val="CommentReference"/>
        </w:rPr>
        <w:commentReference w:id="0"/>
      </w:r>
    </w:p>
    <w:p w14:paraId="246BB71B" w14:textId="0E7E3169" w:rsidR="00251D23" w:rsidRPr="006E20F7" w:rsidRDefault="00251D23" w:rsidP="006E20F7">
      <w:pPr>
        <w:spacing w:line="480" w:lineRule="auto"/>
        <w:jc w:val="both"/>
        <w:rPr>
          <w:rFonts w:ascii="Times New Roman" w:hAnsi="Times New Roman" w:cs="Times New Roman"/>
        </w:rPr>
      </w:pPr>
      <w:r w:rsidRPr="006E20F7">
        <w:rPr>
          <w:rFonts w:ascii="Times New Roman" w:hAnsi="Times New Roman" w:cs="Times New Roman"/>
        </w:rPr>
        <w:tab/>
        <w:t xml:space="preserve">Ferris Jabr’s story on the website of Scientific American magazine – titled </w:t>
      </w:r>
      <w:r w:rsidRPr="006E20F7">
        <w:rPr>
          <w:rFonts w:ascii="Times New Roman" w:hAnsi="Times New Roman" w:cs="Times New Roman"/>
          <w:i/>
        </w:rPr>
        <w:t>The Reading Brain in the Digital Age: The Science of Paper vs Screens</w:t>
      </w:r>
      <w:r w:rsidRPr="006E20F7">
        <w:rPr>
          <w:rFonts w:ascii="Times New Roman" w:hAnsi="Times New Roman" w:cs="Times New Roman"/>
        </w:rPr>
        <w:t xml:space="preserve"> – analyzes the </w:t>
      </w:r>
      <w:r w:rsidR="00375A05" w:rsidRPr="006E20F7">
        <w:rPr>
          <w:rFonts w:ascii="Times New Roman" w:hAnsi="Times New Roman" w:cs="Times New Roman"/>
        </w:rPr>
        <w:t xml:space="preserve">debate about the effects </w:t>
      </w:r>
      <w:r w:rsidRPr="006E20F7">
        <w:rPr>
          <w:rFonts w:ascii="Times New Roman" w:hAnsi="Times New Roman" w:cs="Times New Roman"/>
        </w:rPr>
        <w:t>of reading on paper as opposed to reading on a screen</w:t>
      </w:r>
      <w:r w:rsidR="00375A05" w:rsidRPr="006E20F7">
        <w:rPr>
          <w:rFonts w:ascii="Times New Roman" w:hAnsi="Times New Roman" w:cs="Times New Roman"/>
        </w:rPr>
        <w:t xml:space="preserve">, </w:t>
      </w:r>
      <w:r w:rsidR="00FC69E5">
        <w:rPr>
          <w:rFonts w:ascii="Times New Roman" w:hAnsi="Times New Roman" w:cs="Times New Roman"/>
        </w:rPr>
        <w:t>suggesting</w:t>
      </w:r>
      <w:r w:rsidR="00375A05" w:rsidRPr="006E20F7">
        <w:rPr>
          <w:rFonts w:ascii="Times New Roman" w:hAnsi="Times New Roman" w:cs="Times New Roman"/>
        </w:rPr>
        <w:t xml:space="preserve"> why reading on paper can be more beneficial</w:t>
      </w:r>
      <w:r w:rsidR="00FC69E5">
        <w:rPr>
          <w:rFonts w:ascii="Times New Roman" w:hAnsi="Times New Roman" w:cs="Times New Roman"/>
        </w:rPr>
        <w:t xml:space="preserve"> than the latter</w:t>
      </w:r>
      <w:r w:rsidRPr="006E20F7">
        <w:rPr>
          <w:rFonts w:ascii="Times New Roman" w:hAnsi="Times New Roman" w:cs="Times New Roman"/>
        </w:rPr>
        <w:t xml:space="preserve">. </w:t>
      </w:r>
      <w:r w:rsidR="00375A05" w:rsidRPr="006E20F7">
        <w:rPr>
          <w:rFonts w:ascii="Times New Roman" w:hAnsi="Times New Roman" w:cs="Times New Roman"/>
        </w:rPr>
        <w:t xml:space="preserve">The very beginning of this text ironically represents the argument that the future requires a balance of both – traditional books and digital literature. </w:t>
      </w:r>
      <w:r w:rsidR="00FC69E5">
        <w:rPr>
          <w:rFonts w:ascii="Times New Roman" w:hAnsi="Times New Roman" w:cs="Times New Roman"/>
        </w:rPr>
        <w:t>The text begins</w:t>
      </w:r>
      <w:r w:rsidR="00375A05" w:rsidRPr="006E20F7">
        <w:rPr>
          <w:rFonts w:ascii="Times New Roman" w:hAnsi="Times New Roman" w:cs="Times New Roman"/>
        </w:rPr>
        <w:t xml:space="preserve"> </w:t>
      </w:r>
      <w:r w:rsidR="00375A05" w:rsidRPr="006E20F7">
        <w:rPr>
          <w:rFonts w:ascii="Times New Roman" w:hAnsi="Times New Roman" w:cs="Times New Roman"/>
        </w:rPr>
        <w:lastRenderedPageBreak/>
        <w:t xml:space="preserve">describing a “viral YouTube video” that features a one-year-old girl confusing a magazine for an iPad, as she tries touching various </w:t>
      </w:r>
      <w:r w:rsidR="00FC69E5">
        <w:rPr>
          <w:rFonts w:ascii="Times New Roman" w:hAnsi="Times New Roman" w:cs="Times New Roman"/>
        </w:rPr>
        <w:t>shapes</w:t>
      </w:r>
      <w:r w:rsidR="00375A05" w:rsidRPr="006E20F7">
        <w:rPr>
          <w:rFonts w:ascii="Times New Roman" w:hAnsi="Times New Roman" w:cs="Times New Roman"/>
        </w:rPr>
        <w:t xml:space="preserve"> and colors on a page, </w:t>
      </w:r>
      <w:r w:rsidR="00FC69E5">
        <w:rPr>
          <w:rFonts w:ascii="Times New Roman" w:hAnsi="Times New Roman" w:cs="Times New Roman"/>
        </w:rPr>
        <w:t xml:space="preserve">hoping the page might morph </w:t>
      </w:r>
      <w:r w:rsidR="00375A05" w:rsidRPr="006E20F7">
        <w:rPr>
          <w:rFonts w:ascii="Times New Roman" w:hAnsi="Times New Roman" w:cs="Times New Roman"/>
        </w:rPr>
        <w:t>into something new</w:t>
      </w:r>
      <w:r w:rsidR="00FC69E5">
        <w:rPr>
          <w:rFonts w:ascii="Times New Roman" w:hAnsi="Times New Roman" w:cs="Times New Roman"/>
        </w:rPr>
        <w:t>,</w:t>
      </w:r>
      <w:r w:rsidR="00375A05" w:rsidRPr="006E20F7">
        <w:rPr>
          <w:rFonts w:ascii="Times New Roman" w:hAnsi="Times New Roman" w:cs="Times New Roman"/>
        </w:rPr>
        <w:t xml:space="preserve"> as though it were a screen.</w:t>
      </w:r>
      <w:r w:rsidR="00F1541B" w:rsidRPr="006E20F7">
        <w:rPr>
          <w:rFonts w:ascii="Times New Roman" w:hAnsi="Times New Roman" w:cs="Times New Roman"/>
        </w:rPr>
        <w:t xml:space="preserve"> He quotes the </w:t>
      </w:r>
      <w:r w:rsidR="00FC69E5">
        <w:rPr>
          <w:rFonts w:ascii="Times New Roman" w:hAnsi="Times New Roman" w:cs="Times New Roman"/>
        </w:rPr>
        <w:t xml:space="preserve">little girl’s </w:t>
      </w:r>
      <w:r w:rsidR="00F1541B" w:rsidRPr="006E20F7">
        <w:rPr>
          <w:rFonts w:ascii="Times New Roman" w:hAnsi="Times New Roman" w:cs="Times New Roman"/>
        </w:rPr>
        <w:t xml:space="preserve">father </w:t>
      </w:r>
      <w:r w:rsidR="00FC69E5">
        <w:rPr>
          <w:rFonts w:ascii="Times New Roman" w:hAnsi="Times New Roman" w:cs="Times New Roman"/>
        </w:rPr>
        <w:t>(</w:t>
      </w:r>
      <w:r w:rsidR="00F1541B" w:rsidRPr="006E20F7">
        <w:rPr>
          <w:rFonts w:ascii="Times New Roman" w:hAnsi="Times New Roman" w:cs="Times New Roman"/>
        </w:rPr>
        <w:t>who uploaded this video</w:t>
      </w:r>
      <w:r w:rsidR="00FC69E5">
        <w:rPr>
          <w:rFonts w:ascii="Times New Roman" w:hAnsi="Times New Roman" w:cs="Times New Roman"/>
        </w:rPr>
        <w:t>)</w:t>
      </w:r>
      <w:r w:rsidR="00F1541B" w:rsidRPr="006E20F7">
        <w:rPr>
          <w:rFonts w:ascii="Times New Roman" w:hAnsi="Times New Roman" w:cs="Times New Roman"/>
        </w:rPr>
        <w:t>, saying, “</w:t>
      </w:r>
      <w:r w:rsidR="00F1541B" w:rsidRPr="006E20F7">
        <w:rPr>
          <w:rFonts w:ascii="Times New Roman" w:eastAsia="Times New Roman" w:hAnsi="Times New Roman" w:cs="Times New Roman"/>
          <w:color w:val="000000" w:themeColor="text1"/>
          <w:shd w:val="clear" w:color="auto" w:fill="FFFFFF"/>
        </w:rPr>
        <w:t>Magazines are now useless and impossible to understand, for digital natives"—that is, for people who have been interacting with digital technologies from a very early age.” The opening of Jabr’s story subtly indicates that the traditional book format we have had existent for centuries</w:t>
      </w:r>
      <w:r w:rsidR="00931DFA" w:rsidRPr="006E20F7">
        <w:rPr>
          <w:rFonts w:ascii="Times New Roman" w:eastAsia="Times New Roman" w:hAnsi="Times New Roman" w:cs="Times New Roman"/>
          <w:color w:val="000000" w:themeColor="text1"/>
          <w:shd w:val="clear" w:color="auto" w:fill="FFFFFF"/>
        </w:rPr>
        <w:t xml:space="preserve"> could prove vital</w:t>
      </w:r>
      <w:r w:rsidR="00F1541B" w:rsidRPr="006E20F7">
        <w:rPr>
          <w:rFonts w:ascii="Times New Roman" w:eastAsia="Times New Roman" w:hAnsi="Times New Roman" w:cs="Times New Roman"/>
          <w:color w:val="000000" w:themeColor="text1"/>
          <w:shd w:val="clear" w:color="auto" w:fill="FFFFFF"/>
        </w:rPr>
        <w:t xml:space="preserve"> in the ca</w:t>
      </w:r>
      <w:r w:rsidR="00462292" w:rsidRPr="006E20F7">
        <w:rPr>
          <w:rFonts w:ascii="Times New Roman" w:eastAsia="Times New Roman" w:hAnsi="Times New Roman" w:cs="Times New Roman"/>
          <w:color w:val="000000" w:themeColor="text1"/>
          <w:shd w:val="clear" w:color="auto" w:fill="FFFFFF"/>
        </w:rPr>
        <w:t xml:space="preserve">se of future generations and the upbringing of a child. </w:t>
      </w:r>
      <w:commentRangeStart w:id="1"/>
      <w:r w:rsidR="00931DFA" w:rsidRPr="006E20F7">
        <w:rPr>
          <w:rFonts w:ascii="Times New Roman" w:eastAsia="Times New Roman" w:hAnsi="Times New Roman" w:cs="Times New Roman"/>
          <w:color w:val="000000" w:themeColor="text1"/>
          <w:shd w:val="clear" w:color="auto" w:fill="FFFFFF"/>
        </w:rPr>
        <w:t xml:space="preserve">The irony, however, arises not only in the fact that Jabr’s article is being read on </w:t>
      </w:r>
      <w:r w:rsidR="00FC69E5">
        <w:rPr>
          <w:rFonts w:ascii="Times New Roman" w:eastAsia="Times New Roman" w:hAnsi="Times New Roman" w:cs="Times New Roman"/>
          <w:color w:val="000000" w:themeColor="text1"/>
          <w:shd w:val="clear" w:color="auto" w:fill="FFFFFF"/>
        </w:rPr>
        <w:t xml:space="preserve">a digital laptop </w:t>
      </w:r>
      <w:r w:rsidR="00931DFA" w:rsidRPr="006E20F7">
        <w:rPr>
          <w:rFonts w:ascii="Times New Roman" w:eastAsia="Times New Roman" w:hAnsi="Times New Roman" w:cs="Times New Roman"/>
          <w:color w:val="000000" w:themeColor="text1"/>
          <w:shd w:val="clear" w:color="auto" w:fill="FFFFFF"/>
        </w:rPr>
        <w:t xml:space="preserve">screen, but that he </w:t>
      </w:r>
      <w:r w:rsidR="00FC69E5">
        <w:rPr>
          <w:rFonts w:ascii="Times New Roman" w:eastAsia="Times New Roman" w:hAnsi="Times New Roman" w:cs="Times New Roman"/>
          <w:color w:val="000000" w:themeColor="text1"/>
          <w:shd w:val="clear" w:color="auto" w:fill="FFFFFF"/>
        </w:rPr>
        <w:t xml:space="preserve">provides </w:t>
      </w:r>
      <w:r w:rsidR="00931DFA" w:rsidRPr="006E20F7">
        <w:rPr>
          <w:rFonts w:ascii="Times New Roman" w:eastAsia="Times New Roman" w:hAnsi="Times New Roman" w:cs="Times New Roman"/>
          <w:color w:val="000000" w:themeColor="text1"/>
          <w:shd w:val="clear" w:color="auto" w:fill="FFFFFF"/>
        </w:rPr>
        <w:t>hyperlinks to the digital space of the viral video in description. There’s no fault in the argument Jabr is creating, yet there is definite irony in his advocacy of paper reading rather than digitized reading, when he chooses to rely on the video itself (along with about eight</w:t>
      </w:r>
      <w:r w:rsidR="00FC69E5">
        <w:rPr>
          <w:rFonts w:ascii="Times New Roman" w:eastAsia="Times New Roman" w:hAnsi="Times New Roman" w:cs="Times New Roman"/>
          <w:color w:val="000000" w:themeColor="text1"/>
          <w:shd w:val="clear" w:color="auto" w:fill="FFFFFF"/>
        </w:rPr>
        <w:t xml:space="preserve"> other hyperlinks</w:t>
      </w:r>
      <w:r w:rsidR="00931DFA" w:rsidRPr="006E20F7">
        <w:rPr>
          <w:rFonts w:ascii="Times New Roman" w:eastAsia="Times New Roman" w:hAnsi="Times New Roman" w:cs="Times New Roman"/>
          <w:color w:val="000000" w:themeColor="text1"/>
          <w:shd w:val="clear" w:color="auto" w:fill="FFFFFF"/>
        </w:rPr>
        <w:t xml:space="preserve"> in the next few paragraphs) by asking his reader to pick the screen option rather than a print one. </w:t>
      </w:r>
      <w:commentRangeEnd w:id="1"/>
      <w:r w:rsidR="00BC7EE0">
        <w:rPr>
          <w:rStyle w:val="CommentReference"/>
        </w:rPr>
        <w:commentReference w:id="1"/>
      </w:r>
    </w:p>
    <w:p w14:paraId="59480373" w14:textId="74D90FA7" w:rsidR="0031141D" w:rsidRPr="006E20F7" w:rsidRDefault="00ED7C5C" w:rsidP="006E20F7">
      <w:pPr>
        <w:spacing w:line="480" w:lineRule="auto"/>
        <w:jc w:val="both"/>
        <w:rPr>
          <w:rFonts w:ascii="Times New Roman" w:hAnsi="Times New Roman" w:cs="Times New Roman"/>
        </w:rPr>
      </w:pPr>
      <w:r w:rsidRPr="006E20F7">
        <w:rPr>
          <w:rFonts w:ascii="Times New Roman" w:hAnsi="Times New Roman" w:cs="Times New Roman"/>
        </w:rPr>
        <w:tab/>
      </w:r>
      <w:r w:rsidR="00EA3C75" w:rsidRPr="006E20F7">
        <w:rPr>
          <w:rFonts w:ascii="Times New Roman" w:hAnsi="Times New Roman" w:cs="Times New Roman"/>
        </w:rPr>
        <w:t>Nonetheless, Jabr makes compelling arguments for reading on paper as well as reading on screen, and eventually ties his answer down to paper proving more beneficial through his ‘pros and cons’ style of analyzing</w:t>
      </w:r>
      <w:r w:rsidR="00FC69E5">
        <w:rPr>
          <w:rFonts w:ascii="Times New Roman" w:hAnsi="Times New Roman" w:cs="Times New Roman"/>
        </w:rPr>
        <w:t xml:space="preserve"> numerous</w:t>
      </w:r>
      <w:r w:rsidR="00EA3C75" w:rsidRPr="006E20F7">
        <w:rPr>
          <w:rFonts w:ascii="Times New Roman" w:hAnsi="Times New Roman" w:cs="Times New Roman"/>
        </w:rPr>
        <w:t xml:space="preserve"> research studies. </w:t>
      </w:r>
      <w:r w:rsidR="00C9717D" w:rsidRPr="006E20F7">
        <w:rPr>
          <w:rFonts w:ascii="Times New Roman" w:hAnsi="Times New Roman" w:cs="Times New Roman"/>
        </w:rPr>
        <w:t xml:space="preserve">For instance, he deliberates between studies from the past as opposed to the present to demonstrate </w:t>
      </w:r>
      <w:r w:rsidR="00FC69E5">
        <w:rPr>
          <w:rFonts w:ascii="Times New Roman" w:hAnsi="Times New Roman" w:cs="Times New Roman"/>
        </w:rPr>
        <w:t>discrepancies in generally believed theories, in the paper vs screen debate:</w:t>
      </w:r>
    </w:p>
    <w:p w14:paraId="4228AB93" w14:textId="524C05C1" w:rsidR="00C9717D" w:rsidRPr="00FC69E5" w:rsidRDefault="00C9717D" w:rsidP="006E20F7">
      <w:pPr>
        <w:spacing w:line="480" w:lineRule="auto"/>
        <w:jc w:val="both"/>
        <w:rPr>
          <w:rFonts w:ascii="Times New Roman" w:eastAsia="Times New Roman" w:hAnsi="Times New Roman" w:cs="Times New Roman"/>
          <w:color w:val="000000" w:themeColor="text1"/>
        </w:rPr>
      </w:pPr>
      <w:r w:rsidRPr="006E20F7">
        <w:rPr>
          <w:rFonts w:ascii="Times New Roman" w:hAnsi="Times New Roman" w:cs="Times New Roman"/>
        </w:rPr>
        <w:t>“</w:t>
      </w:r>
      <w:r w:rsidRPr="00FC69E5">
        <w:rPr>
          <w:rFonts w:ascii="Times New Roman" w:eastAsia="Times New Roman" w:hAnsi="Times New Roman" w:cs="Times New Roman"/>
          <w:color w:val="000000" w:themeColor="text1"/>
          <w:shd w:val="clear" w:color="auto" w:fill="FFFFFF"/>
        </w:rPr>
        <w:t>Since at least the 1980s researchers in many different fields—including psychology, computer engineering, and library and information science—have investigated such questions in more than one hundred published studies. The matter is by no means settled. Before 1992 </w:t>
      </w:r>
      <w:hyperlink r:id="rId8" w:history="1">
        <w:r w:rsidRPr="00FC69E5">
          <w:rPr>
            <w:rFonts w:ascii="Times New Roman" w:eastAsia="Times New Roman" w:hAnsi="Times New Roman" w:cs="Times New Roman"/>
            <w:color w:val="000000" w:themeColor="text1"/>
            <w:shd w:val="clear" w:color="auto" w:fill="FFFFFF"/>
          </w:rPr>
          <w:t>most studies concluded</w:t>
        </w:r>
      </w:hyperlink>
      <w:r w:rsidRPr="00FC69E5">
        <w:rPr>
          <w:rFonts w:ascii="Times New Roman" w:eastAsia="Times New Roman" w:hAnsi="Times New Roman" w:cs="Times New Roman"/>
          <w:color w:val="000000" w:themeColor="text1"/>
          <w:shd w:val="clear" w:color="auto" w:fill="FFFFFF"/>
        </w:rPr>
        <w:t> that people read slower, less accurately and less comprehensively on screens than on paper. Studies </w:t>
      </w:r>
      <w:hyperlink r:id="rId9" w:history="1">
        <w:r w:rsidRPr="00FC69E5">
          <w:rPr>
            <w:rFonts w:ascii="Times New Roman" w:eastAsia="Times New Roman" w:hAnsi="Times New Roman" w:cs="Times New Roman"/>
            <w:color w:val="000000" w:themeColor="text1"/>
            <w:shd w:val="clear" w:color="auto" w:fill="FFFFFF"/>
          </w:rPr>
          <w:t>published since the early 1990s</w:t>
        </w:r>
      </w:hyperlink>
      <w:r w:rsidRPr="00FC69E5">
        <w:rPr>
          <w:rFonts w:ascii="Times New Roman" w:eastAsia="Times New Roman" w:hAnsi="Times New Roman" w:cs="Times New Roman"/>
          <w:color w:val="000000" w:themeColor="text1"/>
          <w:shd w:val="clear" w:color="auto" w:fill="FFFFFF"/>
        </w:rPr>
        <w:t>, however, have produced more inconsistent results: a slight majority has confirmed earlier conclusions, but almost as many have found few significant differences in reading speed or comprehension between paper and screens.</w:t>
      </w:r>
      <w:r w:rsidRPr="00FC69E5">
        <w:rPr>
          <w:rFonts w:ascii="Times New Roman" w:eastAsia="Times New Roman" w:hAnsi="Times New Roman" w:cs="Times New Roman"/>
          <w:color w:val="000000" w:themeColor="text1"/>
        </w:rPr>
        <w:t>”</w:t>
      </w:r>
    </w:p>
    <w:p w14:paraId="32EC746F" w14:textId="5FA82EE8" w:rsidR="00663CD2" w:rsidRPr="006E20F7" w:rsidRDefault="00663CD2" w:rsidP="006E20F7">
      <w:pPr>
        <w:spacing w:line="480" w:lineRule="auto"/>
        <w:jc w:val="both"/>
        <w:rPr>
          <w:rFonts w:ascii="Times New Roman" w:eastAsia="Times New Roman" w:hAnsi="Times New Roman" w:cs="Times New Roman"/>
          <w:color w:val="323232"/>
          <w:shd w:val="clear" w:color="auto" w:fill="FFFFFF"/>
        </w:rPr>
      </w:pPr>
      <w:r w:rsidRPr="006E20F7">
        <w:rPr>
          <w:rFonts w:ascii="Times New Roman" w:eastAsia="Times New Roman" w:hAnsi="Times New Roman" w:cs="Times New Roman"/>
        </w:rPr>
        <w:t xml:space="preserve">Here Jabr takes a firm stance on most earlier research against reading on screens, </w:t>
      </w:r>
      <w:r w:rsidR="00C75714">
        <w:rPr>
          <w:rFonts w:ascii="Times New Roman" w:eastAsia="Times New Roman" w:hAnsi="Times New Roman" w:cs="Times New Roman"/>
        </w:rPr>
        <w:t xml:space="preserve">presenting his counter-argument to the </w:t>
      </w:r>
      <w:r w:rsidR="003738C0">
        <w:rPr>
          <w:rFonts w:ascii="Times New Roman" w:eastAsia="Times New Roman" w:hAnsi="Times New Roman" w:cs="Times New Roman"/>
        </w:rPr>
        <w:t>benefits</w:t>
      </w:r>
      <w:r w:rsidR="00C75714">
        <w:rPr>
          <w:rFonts w:ascii="Times New Roman" w:eastAsia="Times New Roman" w:hAnsi="Times New Roman" w:cs="Times New Roman"/>
        </w:rPr>
        <w:t xml:space="preserve"> of reading on paper to suggest that </w:t>
      </w:r>
      <w:r w:rsidR="003738C0">
        <w:rPr>
          <w:rFonts w:ascii="Times New Roman" w:eastAsia="Times New Roman" w:hAnsi="Times New Roman" w:cs="Times New Roman"/>
        </w:rPr>
        <w:t>although</w:t>
      </w:r>
      <w:r w:rsidR="00C75714">
        <w:rPr>
          <w:rFonts w:ascii="Times New Roman" w:eastAsia="Times New Roman" w:hAnsi="Times New Roman" w:cs="Times New Roman"/>
        </w:rPr>
        <w:t xml:space="preserve"> paper might scientifically prove more </w:t>
      </w:r>
      <w:r w:rsidR="003738C0">
        <w:rPr>
          <w:rFonts w:ascii="Times New Roman" w:eastAsia="Times New Roman" w:hAnsi="Times New Roman" w:cs="Times New Roman"/>
        </w:rPr>
        <w:t>beneficial</w:t>
      </w:r>
      <w:r w:rsidR="00C75714">
        <w:rPr>
          <w:rFonts w:ascii="Times New Roman" w:eastAsia="Times New Roman" w:hAnsi="Times New Roman" w:cs="Times New Roman"/>
        </w:rPr>
        <w:t>, digital screens aren’t far behind. Also</w:t>
      </w:r>
      <w:r w:rsidRPr="006E20F7">
        <w:rPr>
          <w:rFonts w:ascii="Times New Roman" w:eastAsia="Times New Roman" w:hAnsi="Times New Roman" w:cs="Times New Roman"/>
        </w:rPr>
        <w:t xml:space="preserve"> defending the criticism of reading on screen, </w:t>
      </w:r>
      <w:r w:rsidR="00C75714">
        <w:rPr>
          <w:rFonts w:ascii="Times New Roman" w:eastAsia="Times New Roman" w:hAnsi="Times New Roman" w:cs="Times New Roman"/>
        </w:rPr>
        <w:t xml:space="preserve">Jabr </w:t>
      </w:r>
      <w:r w:rsidRPr="006E20F7">
        <w:rPr>
          <w:rFonts w:ascii="Times New Roman" w:eastAsia="Times New Roman" w:hAnsi="Times New Roman" w:cs="Times New Roman"/>
        </w:rPr>
        <w:t>argues that “</w:t>
      </w:r>
      <w:r w:rsidRPr="006E20F7">
        <w:rPr>
          <w:rFonts w:ascii="Times New Roman" w:eastAsia="Times New Roman" w:hAnsi="Times New Roman" w:cs="Times New Roman"/>
          <w:color w:val="323232"/>
          <w:shd w:val="clear" w:color="auto" w:fill="FFFFFF"/>
        </w:rPr>
        <w:t xml:space="preserve">recent surveys suggest that although most people still prefer paper—especially when reading intensively—attitudes are changing as tablets and e-reading technology improve and reading digital books for facts and fun becomes more common.” </w:t>
      </w:r>
      <w:r w:rsidR="00C75714">
        <w:rPr>
          <w:rFonts w:ascii="Times New Roman" w:eastAsia="Times New Roman" w:hAnsi="Times New Roman" w:cs="Times New Roman"/>
          <w:color w:val="323232"/>
          <w:shd w:val="clear" w:color="auto" w:fill="FFFFFF"/>
        </w:rPr>
        <w:t xml:space="preserve">Despite this earlier representation of dismissing old studies against digital reading/writing, he </w:t>
      </w:r>
      <w:r w:rsidRPr="006E20F7">
        <w:rPr>
          <w:rFonts w:ascii="Times New Roman" w:eastAsia="Times New Roman" w:hAnsi="Times New Roman" w:cs="Times New Roman"/>
          <w:color w:val="323232"/>
          <w:shd w:val="clear" w:color="auto" w:fill="FFFFFF"/>
        </w:rPr>
        <w:t>argues, consumer reports and polls from the 21</w:t>
      </w:r>
      <w:r w:rsidRPr="006E20F7">
        <w:rPr>
          <w:rFonts w:ascii="Times New Roman" w:eastAsia="Times New Roman" w:hAnsi="Times New Roman" w:cs="Times New Roman"/>
          <w:color w:val="323232"/>
          <w:shd w:val="clear" w:color="auto" w:fill="FFFFFF"/>
          <w:vertAlign w:val="superscript"/>
        </w:rPr>
        <w:t>st</w:t>
      </w:r>
      <w:r w:rsidRPr="006E20F7">
        <w:rPr>
          <w:rFonts w:ascii="Times New Roman" w:eastAsia="Times New Roman" w:hAnsi="Times New Roman" w:cs="Times New Roman"/>
          <w:color w:val="323232"/>
          <w:shd w:val="clear" w:color="auto" w:fill="FFFFFF"/>
        </w:rPr>
        <w:t xml:space="preserve"> century show that people find e-readers and modern screen inadequate reading experiences as compared to paper, as Jabr argues that paper in fact helps retain and remember information from texts with higher success rates than paper.</w:t>
      </w:r>
      <w:r w:rsidR="00C75714">
        <w:rPr>
          <w:rFonts w:ascii="Times New Roman" w:eastAsia="Times New Roman" w:hAnsi="Times New Roman" w:cs="Times New Roman"/>
          <w:color w:val="323232"/>
          <w:shd w:val="clear" w:color="auto" w:fill="FFFFFF"/>
        </w:rPr>
        <w:t xml:space="preserve"> </w:t>
      </w:r>
      <w:commentRangeStart w:id="2"/>
      <w:r w:rsidR="00C75714">
        <w:rPr>
          <w:rFonts w:ascii="Times New Roman" w:eastAsia="Times New Roman" w:hAnsi="Times New Roman" w:cs="Times New Roman"/>
          <w:color w:val="323232"/>
          <w:shd w:val="clear" w:color="auto" w:fill="FFFFFF"/>
        </w:rPr>
        <w:t>The text constantly dabbles to and fro, with Jabr’s commentary evaluating the potential benefits (and losses) of reading and writing on paper as opposed to a screen, and although he might lean more towards the paper-side of the argument, his text clearly indicates the gap between the two isn’t all that distant after all.</w:t>
      </w:r>
      <w:commentRangeEnd w:id="2"/>
      <w:r w:rsidR="0059583E">
        <w:rPr>
          <w:rStyle w:val="CommentReference"/>
        </w:rPr>
        <w:commentReference w:id="2"/>
      </w:r>
    </w:p>
    <w:p w14:paraId="06F46966" w14:textId="3E6CABBE" w:rsidR="00E66EB4" w:rsidRPr="006E20F7" w:rsidRDefault="00663CD2" w:rsidP="006E20F7">
      <w:pPr>
        <w:spacing w:line="480" w:lineRule="auto"/>
        <w:jc w:val="both"/>
        <w:rPr>
          <w:rFonts w:ascii="Times New Roman" w:eastAsia="Times New Roman" w:hAnsi="Times New Roman" w:cs="Times New Roman"/>
          <w:color w:val="000000"/>
          <w:shd w:val="clear" w:color="auto" w:fill="FFFFFF"/>
        </w:rPr>
      </w:pPr>
      <w:r w:rsidRPr="006E20F7">
        <w:rPr>
          <w:rFonts w:ascii="Times New Roman" w:eastAsia="Times New Roman" w:hAnsi="Times New Roman" w:cs="Times New Roman"/>
          <w:color w:val="323232"/>
          <w:shd w:val="clear" w:color="auto" w:fill="FFFFFF"/>
        </w:rPr>
        <w:tab/>
        <w:t xml:space="preserve">Jabr’s argument for reading </w:t>
      </w:r>
      <w:r w:rsidR="00377586">
        <w:rPr>
          <w:rFonts w:ascii="Times New Roman" w:eastAsia="Times New Roman" w:hAnsi="Times New Roman" w:cs="Times New Roman"/>
          <w:color w:val="323232"/>
          <w:shd w:val="clear" w:color="auto" w:fill="FFFFFF"/>
        </w:rPr>
        <w:t>on</w:t>
      </w:r>
      <w:r w:rsidRPr="006E20F7">
        <w:rPr>
          <w:rFonts w:ascii="Times New Roman" w:eastAsia="Times New Roman" w:hAnsi="Times New Roman" w:cs="Times New Roman"/>
          <w:color w:val="323232"/>
          <w:shd w:val="clear" w:color="auto" w:fill="FFFFFF"/>
        </w:rPr>
        <w:t xml:space="preserve"> paper can be juxtaposed with </w:t>
      </w:r>
      <w:r w:rsidR="00377586">
        <w:rPr>
          <w:rFonts w:ascii="Times New Roman" w:eastAsia="Times New Roman" w:hAnsi="Times New Roman" w:cs="Times New Roman"/>
          <w:color w:val="323232"/>
          <w:shd w:val="clear" w:color="auto" w:fill="FFFFFF"/>
        </w:rPr>
        <w:t xml:space="preserve">ideas expressed in </w:t>
      </w:r>
      <w:r w:rsidRPr="006E20F7">
        <w:rPr>
          <w:rFonts w:ascii="Times New Roman" w:eastAsia="Times New Roman" w:hAnsi="Times New Roman" w:cs="Times New Roman"/>
          <w:color w:val="323232"/>
          <w:shd w:val="clear" w:color="auto" w:fill="FFFFFF"/>
        </w:rPr>
        <w:t xml:space="preserve">Craig Mod’s text, </w:t>
      </w:r>
      <w:r w:rsidRPr="006E20F7">
        <w:rPr>
          <w:rFonts w:ascii="Times New Roman" w:eastAsia="Times New Roman" w:hAnsi="Times New Roman" w:cs="Times New Roman"/>
          <w:i/>
          <w:color w:val="323232"/>
          <w:shd w:val="clear" w:color="auto" w:fill="FFFFFF"/>
        </w:rPr>
        <w:t>Future Reading</w:t>
      </w:r>
      <w:r w:rsidRPr="006E20F7">
        <w:rPr>
          <w:rFonts w:ascii="Times New Roman" w:eastAsia="Times New Roman" w:hAnsi="Times New Roman" w:cs="Times New Roman"/>
          <w:color w:val="323232"/>
          <w:shd w:val="clear" w:color="auto" w:fill="FFFFFF"/>
        </w:rPr>
        <w:t xml:space="preserve">, which looks at the habit-forming </w:t>
      </w:r>
      <w:r w:rsidR="00377586">
        <w:rPr>
          <w:rFonts w:ascii="Times New Roman" w:eastAsia="Times New Roman" w:hAnsi="Times New Roman" w:cs="Times New Roman"/>
          <w:color w:val="323232"/>
          <w:shd w:val="clear" w:color="auto" w:fill="FFFFFF"/>
        </w:rPr>
        <w:t>process</w:t>
      </w:r>
      <w:r w:rsidRPr="006E20F7">
        <w:rPr>
          <w:rFonts w:ascii="Times New Roman" w:eastAsia="Times New Roman" w:hAnsi="Times New Roman" w:cs="Times New Roman"/>
          <w:color w:val="323232"/>
          <w:shd w:val="clear" w:color="auto" w:fill="FFFFFF"/>
        </w:rPr>
        <w:t xml:space="preserve"> with screens and e-readers, by highlighting some of their benefits</w:t>
      </w:r>
      <w:r w:rsidR="00377586">
        <w:rPr>
          <w:rFonts w:ascii="Times New Roman" w:eastAsia="Times New Roman" w:hAnsi="Times New Roman" w:cs="Times New Roman"/>
          <w:color w:val="323232"/>
          <w:shd w:val="clear" w:color="auto" w:fill="FFFFFF"/>
        </w:rPr>
        <w:t>, but also crediting the tangible beauty of a physical book</w:t>
      </w:r>
      <w:r w:rsidRPr="006E20F7">
        <w:rPr>
          <w:rFonts w:ascii="Times New Roman" w:eastAsia="Times New Roman" w:hAnsi="Times New Roman" w:cs="Times New Roman"/>
          <w:color w:val="323232"/>
          <w:shd w:val="clear" w:color="auto" w:fill="FFFFFF"/>
        </w:rPr>
        <w:t xml:space="preserve">. </w:t>
      </w:r>
      <w:r w:rsidR="00377586">
        <w:rPr>
          <w:rFonts w:ascii="Times New Roman" w:eastAsia="Times New Roman" w:hAnsi="Times New Roman" w:cs="Times New Roman"/>
          <w:color w:val="323232"/>
          <w:shd w:val="clear" w:color="auto" w:fill="FFFFFF"/>
        </w:rPr>
        <w:t xml:space="preserve">While Jabr’s discourse was generally scientific through his evidence of research, </w:t>
      </w:r>
      <w:r w:rsidR="00F321D2" w:rsidRPr="006E20F7">
        <w:rPr>
          <w:rFonts w:ascii="Times New Roman" w:eastAsia="Times New Roman" w:hAnsi="Times New Roman" w:cs="Times New Roman"/>
          <w:color w:val="323232"/>
          <w:shd w:val="clear" w:color="auto" w:fill="FFFFFF"/>
        </w:rPr>
        <w:t xml:space="preserve">Mod’s text </w:t>
      </w:r>
      <w:r w:rsidR="00377586">
        <w:rPr>
          <w:rFonts w:ascii="Times New Roman" w:eastAsia="Times New Roman" w:hAnsi="Times New Roman" w:cs="Times New Roman"/>
          <w:color w:val="323232"/>
          <w:shd w:val="clear" w:color="auto" w:fill="FFFFFF"/>
        </w:rPr>
        <w:t>is more narrative through its anecdotal referencing of</w:t>
      </w:r>
      <w:r w:rsidR="00F321D2" w:rsidRPr="006E20F7">
        <w:rPr>
          <w:rFonts w:ascii="Times New Roman" w:eastAsia="Times New Roman" w:hAnsi="Times New Roman" w:cs="Times New Roman"/>
          <w:color w:val="323232"/>
          <w:shd w:val="clear" w:color="auto" w:fill="FFFFFF"/>
        </w:rPr>
        <w:t xml:space="preserve"> the friendliness of interface wi</w:t>
      </w:r>
      <w:r w:rsidR="00377586">
        <w:rPr>
          <w:rFonts w:ascii="Times New Roman" w:eastAsia="Times New Roman" w:hAnsi="Times New Roman" w:cs="Times New Roman"/>
          <w:color w:val="323232"/>
          <w:shd w:val="clear" w:color="auto" w:fill="FFFFFF"/>
        </w:rPr>
        <w:t>th e-readers such as the Kindle, commending</w:t>
      </w:r>
      <w:r w:rsidR="00F321D2" w:rsidRPr="006E20F7">
        <w:rPr>
          <w:rFonts w:ascii="Times New Roman" w:eastAsia="Times New Roman" w:hAnsi="Times New Roman" w:cs="Times New Roman"/>
          <w:color w:val="323232"/>
          <w:shd w:val="clear" w:color="auto" w:fill="FFFFFF"/>
        </w:rPr>
        <w:t xml:space="preserve"> its storage format and online bookstore as a library of the future. He says, “</w:t>
      </w:r>
      <w:r w:rsidR="00F321D2" w:rsidRPr="006E20F7">
        <w:rPr>
          <w:rFonts w:ascii="Times New Roman" w:eastAsia="Times New Roman" w:hAnsi="Times New Roman" w:cs="Times New Roman"/>
          <w:color w:val="000000"/>
          <w:shd w:val="clear" w:color="auto" w:fill="FFFFFF"/>
        </w:rPr>
        <w:t>It was an incredible user experience, full of perceived value, delightful in its absurdity. Most importantly, using the device in these ways felt like an investment in the future of books and reading.</w:t>
      </w:r>
      <w:r w:rsidR="00B43880" w:rsidRPr="006E20F7">
        <w:rPr>
          <w:rFonts w:ascii="Times New Roman" w:eastAsia="Times New Roman" w:hAnsi="Times New Roman" w:cs="Times New Roman"/>
          <w:color w:val="000000"/>
          <w:shd w:val="clear" w:color="auto" w:fill="FFFFFF"/>
        </w:rPr>
        <w:t>”</w:t>
      </w:r>
      <w:r w:rsidR="006261F0" w:rsidRPr="006E20F7">
        <w:rPr>
          <w:rFonts w:ascii="Times New Roman" w:eastAsia="Times New Roman" w:hAnsi="Times New Roman" w:cs="Times New Roman"/>
          <w:color w:val="000000"/>
          <w:shd w:val="clear" w:color="auto" w:fill="FFFFFF"/>
        </w:rPr>
        <w:t xml:space="preserve"> The concept of holding one’s entire library in their hands, or even in their pocket, is a beacon of how powerfully technology has surged into the sphere of literature and reading/writing, a notion that Mod is undoubtedly fascinated by. </w:t>
      </w:r>
      <w:r w:rsidR="00E66EB4" w:rsidRPr="006E20F7">
        <w:rPr>
          <w:rFonts w:ascii="Times New Roman" w:eastAsia="Times New Roman" w:hAnsi="Times New Roman" w:cs="Times New Roman"/>
          <w:color w:val="000000"/>
          <w:shd w:val="clear" w:color="auto" w:fill="FFFFFF"/>
        </w:rPr>
        <w:t>He adds that his belief “that Amazon was going to teach the old guard new tricks”</w:t>
      </w:r>
      <w:r w:rsidR="003738C0">
        <w:rPr>
          <w:rFonts w:ascii="Times New Roman" w:eastAsia="Times New Roman" w:hAnsi="Times New Roman" w:cs="Times New Roman"/>
          <w:color w:val="000000"/>
          <w:shd w:val="clear" w:color="auto" w:fill="FFFFFF"/>
        </w:rPr>
        <w:t xml:space="preserve"> completely immersed his faith </w:t>
      </w:r>
      <w:r w:rsidR="00E66EB4" w:rsidRPr="006E20F7">
        <w:rPr>
          <w:rFonts w:ascii="Times New Roman" w:eastAsia="Times New Roman" w:hAnsi="Times New Roman" w:cs="Times New Roman"/>
          <w:color w:val="000000"/>
          <w:shd w:val="clear" w:color="auto" w:fill="FFFFFF"/>
        </w:rPr>
        <w:t>in</w:t>
      </w:r>
      <w:r w:rsidR="003738C0">
        <w:rPr>
          <w:rFonts w:ascii="Times New Roman" w:eastAsia="Times New Roman" w:hAnsi="Times New Roman" w:cs="Times New Roman"/>
          <w:color w:val="000000"/>
          <w:shd w:val="clear" w:color="auto" w:fill="FFFFFF"/>
        </w:rPr>
        <w:t>to</w:t>
      </w:r>
      <w:r w:rsidR="00E66EB4" w:rsidRPr="006E20F7">
        <w:rPr>
          <w:rFonts w:ascii="Times New Roman" w:eastAsia="Times New Roman" w:hAnsi="Times New Roman" w:cs="Times New Roman"/>
          <w:color w:val="000000"/>
          <w:shd w:val="clear" w:color="auto" w:fill="FFFFFF"/>
        </w:rPr>
        <w:t xml:space="preserve"> the </w:t>
      </w:r>
      <w:r w:rsidR="003738C0">
        <w:rPr>
          <w:rFonts w:ascii="Times New Roman" w:eastAsia="Times New Roman" w:hAnsi="Times New Roman" w:cs="Times New Roman"/>
          <w:color w:val="000000"/>
          <w:shd w:val="clear" w:color="auto" w:fill="FFFFFF"/>
        </w:rPr>
        <w:t xml:space="preserve">newfound realm of digital books. Digitized reading’s </w:t>
      </w:r>
      <w:r w:rsidR="00E66EB4" w:rsidRPr="006E20F7">
        <w:rPr>
          <w:rFonts w:ascii="Times New Roman" w:eastAsia="Times New Roman" w:hAnsi="Times New Roman" w:cs="Times New Roman"/>
          <w:color w:val="000000"/>
          <w:shd w:val="clear" w:color="auto" w:fill="FFFFFF"/>
        </w:rPr>
        <w:t>processing only got quicker, its batter life longer, its thickness slimmer, and its price much, much cheaper. So why ever switch back to the old, boring paper format?</w:t>
      </w:r>
    </w:p>
    <w:p w14:paraId="4985900F" w14:textId="5DFC0986" w:rsidR="00C9717D" w:rsidRDefault="00E66EB4" w:rsidP="006E20F7">
      <w:pPr>
        <w:spacing w:line="480" w:lineRule="auto"/>
        <w:jc w:val="both"/>
        <w:rPr>
          <w:rFonts w:ascii="Times New Roman" w:eastAsia="Times New Roman" w:hAnsi="Times New Roman" w:cs="Times New Roman"/>
        </w:rPr>
      </w:pPr>
      <w:r w:rsidRPr="006E20F7">
        <w:rPr>
          <w:rFonts w:ascii="Times New Roman" w:eastAsia="Times New Roman" w:hAnsi="Times New Roman" w:cs="Times New Roman"/>
          <w:color w:val="000000"/>
          <w:shd w:val="clear" w:color="auto" w:fill="FFFFFF"/>
        </w:rPr>
        <w:tab/>
      </w:r>
      <w:r w:rsidR="00DB7C99" w:rsidRPr="006E20F7">
        <w:rPr>
          <w:rFonts w:ascii="Times New Roman" w:eastAsia="Times New Roman" w:hAnsi="Times New Roman" w:cs="Times New Roman"/>
          <w:color w:val="000000"/>
          <w:shd w:val="clear" w:color="auto" w:fill="FFFFFF"/>
        </w:rPr>
        <w:t xml:space="preserve">“My </w:t>
      </w:r>
      <w:r w:rsidR="00AE6649" w:rsidRPr="006E20F7">
        <w:rPr>
          <w:rFonts w:ascii="Times New Roman" w:eastAsia="Times New Roman" w:hAnsi="Times New Roman" w:cs="Times New Roman"/>
          <w:color w:val="000000"/>
          <w:shd w:val="clear" w:color="auto" w:fill="FFFFFF"/>
        </w:rPr>
        <w:t>favorite</w:t>
      </w:r>
      <w:r w:rsidR="00DB7C99" w:rsidRPr="006E20F7">
        <w:rPr>
          <w:rFonts w:ascii="Times New Roman" w:eastAsia="Times New Roman" w:hAnsi="Times New Roman" w:cs="Times New Roman"/>
          <w:color w:val="000000"/>
          <w:shd w:val="clear" w:color="auto" w:fill="FFFFFF"/>
        </w:rPr>
        <w:t xml:space="preserve"> gifts, to give and to receive, are still physical books</w:t>
      </w:r>
      <w:r w:rsidR="00AE6649">
        <w:rPr>
          <w:rFonts w:ascii="Times New Roman" w:eastAsia="Times New Roman" w:hAnsi="Times New Roman" w:cs="Times New Roman"/>
          <w:color w:val="000000"/>
          <w:shd w:val="clear" w:color="auto" w:fill="FFFFFF"/>
        </w:rPr>
        <w:t>,</w:t>
      </w:r>
      <w:r w:rsidR="00DB7C99" w:rsidRPr="006E20F7">
        <w:rPr>
          <w:rFonts w:ascii="Times New Roman" w:eastAsia="Times New Roman" w:hAnsi="Times New Roman" w:cs="Times New Roman"/>
        </w:rPr>
        <w:t xml:space="preserve">” Mod </w:t>
      </w:r>
      <w:r w:rsidR="00AE6649">
        <w:rPr>
          <w:rFonts w:ascii="Times New Roman" w:eastAsia="Times New Roman" w:hAnsi="Times New Roman" w:cs="Times New Roman"/>
        </w:rPr>
        <w:t>says, referencing</w:t>
      </w:r>
      <w:r w:rsidR="00DB7C99" w:rsidRPr="006E20F7">
        <w:rPr>
          <w:rFonts w:ascii="Times New Roman" w:eastAsia="Times New Roman" w:hAnsi="Times New Roman" w:cs="Times New Roman"/>
        </w:rPr>
        <w:t xml:space="preserve"> the tangible beauty of paper books that simply cannot be</w:t>
      </w:r>
      <w:r w:rsidR="00AE6649">
        <w:rPr>
          <w:rFonts w:ascii="Times New Roman" w:eastAsia="Times New Roman" w:hAnsi="Times New Roman" w:cs="Times New Roman"/>
        </w:rPr>
        <w:t xml:space="preserve"> </w:t>
      </w:r>
      <w:r w:rsidR="00AE6649" w:rsidRPr="006E20F7">
        <w:rPr>
          <w:rFonts w:ascii="Times New Roman" w:eastAsia="Times New Roman" w:hAnsi="Times New Roman" w:cs="Times New Roman"/>
        </w:rPr>
        <w:t>digitally</w:t>
      </w:r>
      <w:r w:rsidR="00DB7C99" w:rsidRPr="006E20F7">
        <w:rPr>
          <w:rFonts w:ascii="Times New Roman" w:eastAsia="Times New Roman" w:hAnsi="Times New Roman" w:cs="Times New Roman"/>
        </w:rPr>
        <w:t xml:space="preserve"> replicated. He observes that he’s “never read more digitally” in his life, including news and social media on his iPhone and essays/blogs from Buzzfeed, Vox and the likes of other huge “New York publishing upstarts,” </w:t>
      </w:r>
      <w:r w:rsidR="003738C0">
        <w:rPr>
          <w:rFonts w:ascii="Times New Roman" w:eastAsia="Times New Roman" w:hAnsi="Times New Roman" w:cs="Times New Roman"/>
        </w:rPr>
        <w:t>but</w:t>
      </w:r>
      <w:r w:rsidR="00DB7C99" w:rsidRPr="006E20F7">
        <w:rPr>
          <w:rFonts w:ascii="Times New Roman" w:eastAsia="Times New Roman" w:hAnsi="Times New Roman" w:cs="Times New Roman"/>
        </w:rPr>
        <w:t xml:space="preserve"> argues, “</w:t>
      </w:r>
      <w:r w:rsidR="00DB7C99" w:rsidRPr="006E20F7">
        <w:rPr>
          <w:rFonts w:ascii="Times New Roman" w:eastAsia="Times New Roman" w:hAnsi="Times New Roman" w:cs="Times New Roman"/>
          <w:color w:val="000000"/>
          <w:shd w:val="clear" w:color="auto" w:fill="FFFFFF"/>
        </w:rPr>
        <w:t>the multistep process of opening a well-made physical edition”</w:t>
      </w:r>
      <w:r w:rsidR="00DB7C99" w:rsidRPr="006E20F7">
        <w:rPr>
          <w:rFonts w:ascii="Times New Roman" w:eastAsia="Times New Roman" w:hAnsi="Times New Roman" w:cs="Times New Roman"/>
        </w:rPr>
        <w:t xml:space="preserve"> is unmatched in the intimate, personal connection. He connotes that the relationship we have with our physical books goes way beyond the relationship we might have with an e-book. We might never have to read the cover of an e-book, or have the pleasure of smelling its ‘new book smell’</w:t>
      </w:r>
      <w:r w:rsidR="006E20F7">
        <w:rPr>
          <w:rFonts w:ascii="Times New Roman" w:eastAsia="Times New Roman" w:hAnsi="Times New Roman" w:cs="Times New Roman"/>
        </w:rPr>
        <w:t xml:space="preserve">, or </w:t>
      </w:r>
      <w:r w:rsidR="003738C0">
        <w:rPr>
          <w:rFonts w:ascii="Times New Roman" w:eastAsia="Times New Roman" w:hAnsi="Times New Roman" w:cs="Times New Roman"/>
        </w:rPr>
        <w:t>be able</w:t>
      </w:r>
      <w:r w:rsidR="006E20F7">
        <w:rPr>
          <w:rFonts w:ascii="Times New Roman" w:eastAsia="Times New Roman" w:hAnsi="Times New Roman" w:cs="Times New Roman"/>
        </w:rPr>
        <w:t xml:space="preserve"> </w:t>
      </w:r>
      <w:r w:rsidR="00DB7C99" w:rsidRPr="006E20F7">
        <w:rPr>
          <w:rFonts w:ascii="Times New Roman" w:eastAsia="Times New Roman" w:hAnsi="Times New Roman" w:cs="Times New Roman"/>
        </w:rPr>
        <w:t>to annotate in a way that only we can comprehend and refer back to on a future date. Mod demonstrates that we spend a few hours with these e-books, which are then forgotten about, but the physical copies that we annotate, crease and wrinkle has an everlasting bond with the reader. He says, “</w:t>
      </w:r>
      <w:r w:rsidR="00DB7C99" w:rsidRPr="006E20F7">
        <w:rPr>
          <w:rFonts w:ascii="Times New Roman" w:eastAsia="Times New Roman" w:hAnsi="Times New Roman" w:cs="Times New Roman"/>
          <w:color w:val="000000"/>
          <w:shd w:val="clear" w:color="auto" w:fill="FFFFFF"/>
        </w:rPr>
        <w:t xml:space="preserve">The relationship between a reader and a book is measured not in hours or minutes but, ideally, in months and years,” indicating that the book on our shelf will longer bring us satisfaction than </w:t>
      </w:r>
      <w:r w:rsidR="006E20F7" w:rsidRPr="006E20F7">
        <w:rPr>
          <w:rFonts w:ascii="Times New Roman" w:eastAsia="Times New Roman" w:hAnsi="Times New Roman" w:cs="Times New Roman"/>
          <w:color w:val="000000"/>
          <w:shd w:val="clear" w:color="auto" w:fill="FFFFFF"/>
        </w:rPr>
        <w:t>some textual, impersonal</w:t>
      </w:r>
      <w:r w:rsidR="00826C03">
        <w:rPr>
          <w:rFonts w:ascii="Times New Roman" w:eastAsia="Times New Roman" w:hAnsi="Times New Roman" w:cs="Times New Roman"/>
          <w:color w:val="000000"/>
          <w:shd w:val="clear" w:color="auto" w:fill="FFFFFF"/>
        </w:rPr>
        <w:t>, un-unique</w:t>
      </w:r>
      <w:r w:rsidR="006E20F7" w:rsidRPr="006E20F7">
        <w:rPr>
          <w:rFonts w:ascii="Times New Roman" w:eastAsia="Times New Roman" w:hAnsi="Times New Roman" w:cs="Times New Roman"/>
          <w:color w:val="000000"/>
          <w:shd w:val="clear" w:color="auto" w:fill="FFFFFF"/>
        </w:rPr>
        <w:t xml:space="preserve"> copy on our tablet.</w:t>
      </w:r>
      <w:r w:rsidR="0009281C">
        <w:rPr>
          <w:rStyle w:val="CommentReference"/>
        </w:rPr>
        <w:commentReference w:id="3"/>
      </w:r>
    </w:p>
    <w:p w14:paraId="2F9624A7" w14:textId="4BD0DEB8" w:rsidR="007D5022" w:rsidRDefault="007D5022" w:rsidP="0041664B">
      <w:pPr>
        <w:spacing w:line="480" w:lineRule="auto"/>
        <w:jc w:val="both"/>
        <w:rPr>
          <w:rFonts w:ascii="Times New Roman" w:hAnsi="Times New Roman" w:cs="Times New Roman"/>
        </w:rPr>
      </w:pPr>
      <w:r>
        <w:rPr>
          <w:rFonts w:ascii="Times New Roman" w:eastAsia="Times New Roman" w:hAnsi="Times New Roman" w:cs="Times New Roman"/>
        </w:rPr>
        <w:tab/>
        <w:t xml:space="preserve">In many ways, Mod’s argument </w:t>
      </w:r>
      <w:r w:rsidR="00826C03">
        <w:rPr>
          <w:rFonts w:ascii="Times New Roman" w:eastAsia="Times New Roman" w:hAnsi="Times New Roman" w:cs="Times New Roman"/>
        </w:rPr>
        <w:t>specifically concerns</w:t>
      </w:r>
      <w:r>
        <w:rPr>
          <w:rFonts w:ascii="Times New Roman" w:eastAsia="Times New Roman" w:hAnsi="Times New Roman" w:cs="Times New Roman"/>
        </w:rPr>
        <w:t xml:space="preserve"> the </w:t>
      </w:r>
      <w:commentRangeStart w:id="4"/>
      <w:r>
        <w:rPr>
          <w:rFonts w:ascii="Times New Roman" w:eastAsia="Times New Roman" w:hAnsi="Times New Roman" w:cs="Times New Roman"/>
        </w:rPr>
        <w:t>medium</w:t>
      </w:r>
      <w:r w:rsidR="00826C03">
        <w:rPr>
          <w:rFonts w:ascii="Times New Roman" w:eastAsia="Times New Roman" w:hAnsi="Times New Roman" w:cs="Times New Roman"/>
        </w:rPr>
        <w:t>s</w:t>
      </w:r>
      <w:r>
        <w:rPr>
          <w:rFonts w:ascii="Times New Roman" w:eastAsia="Times New Roman" w:hAnsi="Times New Roman" w:cs="Times New Roman"/>
        </w:rPr>
        <w:t xml:space="preserve"> </w:t>
      </w:r>
      <w:commentRangeEnd w:id="4"/>
      <w:r w:rsidR="0009281C">
        <w:rPr>
          <w:rStyle w:val="CommentReference"/>
        </w:rPr>
        <w:commentReference w:id="4"/>
      </w:r>
      <w:r>
        <w:rPr>
          <w:rFonts w:ascii="Times New Roman" w:eastAsia="Times New Roman" w:hAnsi="Times New Roman" w:cs="Times New Roman"/>
        </w:rPr>
        <w:t>of reading</w:t>
      </w:r>
      <w:r w:rsidR="00826C03">
        <w:rPr>
          <w:rFonts w:ascii="Times New Roman" w:eastAsia="Times New Roman" w:hAnsi="Times New Roman" w:cs="Times New Roman"/>
        </w:rPr>
        <w:t xml:space="preserve"> literature.</w:t>
      </w:r>
      <w:r>
        <w:rPr>
          <w:rFonts w:ascii="Times New Roman" w:eastAsia="Times New Roman" w:hAnsi="Times New Roman" w:cs="Times New Roman"/>
        </w:rPr>
        <w:t xml:space="preserve"> </w:t>
      </w:r>
      <w:r w:rsidR="00826C03">
        <w:rPr>
          <w:rFonts w:ascii="Times New Roman" w:eastAsia="Times New Roman" w:hAnsi="Times New Roman" w:cs="Times New Roman"/>
        </w:rPr>
        <w:t>These online</w:t>
      </w:r>
      <w:r>
        <w:rPr>
          <w:rFonts w:ascii="Times New Roman" w:eastAsia="Times New Roman" w:hAnsi="Times New Roman" w:cs="Times New Roman"/>
        </w:rPr>
        <w:t xml:space="preserve"> medium</w:t>
      </w:r>
      <w:r w:rsidR="00826C03">
        <w:rPr>
          <w:rFonts w:ascii="Times New Roman" w:eastAsia="Times New Roman" w:hAnsi="Times New Roman" w:cs="Times New Roman"/>
        </w:rPr>
        <w:t>s</w:t>
      </w:r>
      <w:r>
        <w:rPr>
          <w:rFonts w:ascii="Times New Roman" w:eastAsia="Times New Roman" w:hAnsi="Times New Roman" w:cs="Times New Roman"/>
        </w:rPr>
        <w:t xml:space="preserve"> that literature i</w:t>
      </w:r>
      <w:r w:rsidR="00826C03">
        <w:rPr>
          <w:rFonts w:ascii="Times New Roman" w:eastAsia="Times New Roman" w:hAnsi="Times New Roman" w:cs="Times New Roman"/>
        </w:rPr>
        <w:t>s presented in, be it a Kindle e-book or a PDF on the Internet, it can be argued</w:t>
      </w:r>
      <w:r>
        <w:rPr>
          <w:rFonts w:ascii="Times New Roman" w:eastAsia="Times New Roman" w:hAnsi="Times New Roman" w:cs="Times New Roman"/>
        </w:rPr>
        <w:t xml:space="preserve"> that digital spaces </w:t>
      </w:r>
      <w:r w:rsidR="00826C03">
        <w:rPr>
          <w:rFonts w:ascii="Times New Roman" w:eastAsia="Times New Roman" w:hAnsi="Times New Roman" w:cs="Times New Roman"/>
        </w:rPr>
        <w:t xml:space="preserve">are </w:t>
      </w:r>
      <w:r>
        <w:rPr>
          <w:rFonts w:ascii="Times New Roman" w:eastAsia="Times New Roman" w:hAnsi="Times New Roman" w:cs="Times New Roman"/>
        </w:rPr>
        <w:t xml:space="preserve">not as focused on the language, or the words, as compared to physical copies of books. For instance, despite a book’s cover being extraordinarily illustrated and/or containing a hard cover with high quality pages, the central focus is always the language and the words of the book. </w:t>
      </w:r>
      <w:commentRangeStart w:id="5"/>
      <w:r w:rsidR="00826C03">
        <w:rPr>
          <w:rFonts w:ascii="Times New Roman" w:eastAsia="Times New Roman" w:hAnsi="Times New Roman" w:cs="Times New Roman"/>
        </w:rPr>
        <w:t>Digital</w:t>
      </w:r>
      <w:r>
        <w:rPr>
          <w:rFonts w:ascii="Times New Roman" w:eastAsia="Times New Roman" w:hAnsi="Times New Roman" w:cs="Times New Roman"/>
        </w:rPr>
        <w:t xml:space="preserve"> spaces, however, </w:t>
      </w:r>
      <w:r w:rsidR="0042601F">
        <w:rPr>
          <w:rFonts w:ascii="Times New Roman" w:eastAsia="Times New Roman" w:hAnsi="Times New Roman" w:cs="Times New Roman"/>
        </w:rPr>
        <w:t xml:space="preserve">have the option of inserting media into the interface in a way </w:t>
      </w:r>
      <w:r w:rsidR="003738C0">
        <w:rPr>
          <w:rFonts w:ascii="Times New Roman" w:eastAsia="Times New Roman" w:hAnsi="Times New Roman" w:cs="Times New Roman"/>
        </w:rPr>
        <w:t>never</w:t>
      </w:r>
      <w:r w:rsidR="0042601F">
        <w:rPr>
          <w:rFonts w:ascii="Times New Roman" w:eastAsia="Times New Roman" w:hAnsi="Times New Roman" w:cs="Times New Roman"/>
        </w:rPr>
        <w:t xml:space="preserve"> </w:t>
      </w:r>
      <w:r w:rsidR="00826C03">
        <w:rPr>
          <w:rFonts w:ascii="Times New Roman" w:eastAsia="Times New Roman" w:hAnsi="Times New Roman" w:cs="Times New Roman"/>
        </w:rPr>
        <w:t xml:space="preserve">known to </w:t>
      </w:r>
      <w:r w:rsidR="0042601F">
        <w:rPr>
          <w:rFonts w:ascii="Times New Roman" w:eastAsia="Times New Roman" w:hAnsi="Times New Roman" w:cs="Times New Roman"/>
        </w:rPr>
        <w:t xml:space="preserve">us, a concept alien to the traditional paper book. </w:t>
      </w:r>
      <w:r w:rsidR="00826C03">
        <w:rPr>
          <w:rFonts w:ascii="Times New Roman" w:eastAsia="Times New Roman" w:hAnsi="Times New Roman" w:cs="Times New Roman"/>
        </w:rPr>
        <w:t>Or in other words</w:t>
      </w:r>
      <w:r w:rsidR="0042601F">
        <w:rPr>
          <w:rFonts w:ascii="Times New Roman" w:eastAsia="Times New Roman" w:hAnsi="Times New Roman" w:cs="Times New Roman"/>
        </w:rPr>
        <w:t xml:space="preserve">, the immersive experience that is capitulated mainly by the words of a paper book, can be manipulated </w:t>
      </w:r>
      <w:r w:rsidR="003738C0">
        <w:rPr>
          <w:rFonts w:ascii="Times New Roman" w:eastAsia="Times New Roman" w:hAnsi="Times New Roman" w:cs="Times New Roman"/>
        </w:rPr>
        <w:t>using</w:t>
      </w:r>
      <w:r w:rsidR="0042601F">
        <w:rPr>
          <w:rFonts w:ascii="Times New Roman" w:eastAsia="Times New Roman" w:hAnsi="Times New Roman" w:cs="Times New Roman"/>
        </w:rPr>
        <w:t xml:space="preserve"> pictures, videos, themes and other accessible interactions that might immerse the reader more in an online piece than a traditional paperback, for instance. </w:t>
      </w:r>
      <w:commentRangeEnd w:id="5"/>
      <w:r w:rsidR="0009281C">
        <w:rPr>
          <w:rStyle w:val="CommentReference"/>
        </w:rPr>
        <w:commentReference w:id="5"/>
      </w:r>
      <w:r w:rsidR="0042601F">
        <w:rPr>
          <w:rFonts w:ascii="Times New Roman" w:eastAsia="Times New Roman" w:hAnsi="Times New Roman" w:cs="Times New Roman"/>
        </w:rPr>
        <w:t xml:space="preserve">One could argue that digital reading is the same as a beautiful physical copy, where the book cover is the website homepage, the paper quality is the layout of the article page, the font size and font style. </w:t>
      </w:r>
      <w:r w:rsidR="003738C0">
        <w:rPr>
          <w:rFonts w:ascii="Times New Roman" w:eastAsia="Times New Roman" w:hAnsi="Times New Roman" w:cs="Times New Roman"/>
        </w:rPr>
        <w:t>Yet</w:t>
      </w:r>
      <w:r w:rsidR="0042601F">
        <w:rPr>
          <w:rFonts w:ascii="Times New Roman" w:eastAsia="Times New Roman" w:hAnsi="Times New Roman" w:cs="Times New Roman"/>
        </w:rPr>
        <w:t>, there is a sense that digital readings offer all sorts of secondary elements that stray away from the actual writing, the actual language of th</w:t>
      </w:r>
      <w:r w:rsidR="00826C03">
        <w:rPr>
          <w:rFonts w:ascii="Times New Roman" w:eastAsia="Times New Roman" w:hAnsi="Times New Roman" w:cs="Times New Roman"/>
        </w:rPr>
        <w:t>e text, that attract the reader, elements present only in a unique physical copy of a book.</w:t>
      </w:r>
      <w:r w:rsidR="0042601F">
        <w:rPr>
          <w:rFonts w:ascii="Times New Roman" w:eastAsia="Times New Roman" w:hAnsi="Times New Roman" w:cs="Times New Roman"/>
        </w:rPr>
        <w:t xml:space="preserve"> </w:t>
      </w:r>
    </w:p>
    <w:p w14:paraId="3CC1C4D3" w14:textId="2E6B74B5" w:rsidR="006030A4" w:rsidRDefault="006030A4" w:rsidP="0041664B">
      <w:pPr>
        <w:spacing w:line="480" w:lineRule="auto"/>
        <w:jc w:val="both"/>
        <w:rPr>
          <w:rFonts w:ascii="Times New Roman" w:hAnsi="Times New Roman" w:cs="Times New Roman"/>
        </w:rPr>
      </w:pPr>
      <w:r>
        <w:rPr>
          <w:rFonts w:ascii="Times New Roman" w:hAnsi="Times New Roman" w:cs="Times New Roman"/>
        </w:rPr>
        <w:tab/>
        <w:t xml:space="preserve">A text that poses as </w:t>
      </w:r>
      <w:r w:rsidR="00441B3B">
        <w:rPr>
          <w:rFonts w:ascii="Times New Roman" w:hAnsi="Times New Roman" w:cs="Times New Roman"/>
        </w:rPr>
        <w:t>such an</w:t>
      </w:r>
      <w:r>
        <w:rPr>
          <w:rFonts w:ascii="Times New Roman" w:hAnsi="Times New Roman" w:cs="Times New Roman"/>
        </w:rPr>
        <w:t xml:space="preserve"> example of </w:t>
      </w:r>
      <w:r w:rsidR="003362E1">
        <w:rPr>
          <w:rFonts w:ascii="Times New Roman" w:hAnsi="Times New Roman" w:cs="Times New Roman"/>
        </w:rPr>
        <w:t xml:space="preserve">a digital reading with multiple insertions of multimedia tools would be Jon Bois’ story on SB Nation, called </w:t>
      </w:r>
      <w:r w:rsidR="003362E1">
        <w:rPr>
          <w:rFonts w:ascii="Times New Roman" w:hAnsi="Times New Roman" w:cs="Times New Roman"/>
          <w:i/>
        </w:rPr>
        <w:t>What football will look like in the future</w:t>
      </w:r>
      <w:r w:rsidR="003362E1">
        <w:rPr>
          <w:rFonts w:ascii="Times New Roman" w:hAnsi="Times New Roman" w:cs="Times New Roman"/>
        </w:rPr>
        <w:t xml:space="preserve">. He tells the bizarre story of </w:t>
      </w:r>
      <w:r w:rsidR="00441B3B">
        <w:rPr>
          <w:rFonts w:ascii="Times New Roman" w:hAnsi="Times New Roman" w:cs="Times New Roman"/>
        </w:rPr>
        <w:t>humanity in</w:t>
      </w:r>
      <w:r w:rsidR="003362E1">
        <w:rPr>
          <w:rFonts w:ascii="Times New Roman" w:hAnsi="Times New Roman" w:cs="Times New Roman"/>
        </w:rPr>
        <w:t xml:space="preserve"> the distant future, where </w:t>
      </w:r>
      <w:r w:rsidR="00441B3B">
        <w:rPr>
          <w:rFonts w:ascii="Times New Roman" w:hAnsi="Times New Roman" w:cs="Times New Roman"/>
        </w:rPr>
        <w:t>child</w:t>
      </w:r>
      <w:r w:rsidR="003362E1">
        <w:rPr>
          <w:rFonts w:ascii="Times New Roman" w:hAnsi="Times New Roman" w:cs="Times New Roman"/>
        </w:rPr>
        <w:t>birth is no more</w:t>
      </w:r>
      <w:r w:rsidR="00441B3B">
        <w:rPr>
          <w:rFonts w:ascii="Times New Roman" w:hAnsi="Times New Roman" w:cs="Times New Roman"/>
        </w:rPr>
        <w:t xml:space="preserve"> possible</w:t>
      </w:r>
      <w:r w:rsidR="003362E1">
        <w:rPr>
          <w:rFonts w:ascii="Times New Roman" w:hAnsi="Times New Roman" w:cs="Times New Roman"/>
        </w:rPr>
        <w:t xml:space="preserve"> and humans live on through space probes. In numerous ways, Bois’ article poses as a critique on digital reading and the extent to which one could alter the </w:t>
      </w:r>
      <w:r w:rsidR="00441B3B">
        <w:rPr>
          <w:rFonts w:ascii="Times New Roman" w:hAnsi="Times New Roman" w:cs="Times New Roman"/>
        </w:rPr>
        <w:t>interface</w:t>
      </w:r>
      <w:r w:rsidR="003362E1">
        <w:rPr>
          <w:rFonts w:ascii="Times New Roman" w:hAnsi="Times New Roman" w:cs="Times New Roman"/>
        </w:rPr>
        <w:t xml:space="preserve"> </w:t>
      </w:r>
      <w:r w:rsidR="00441B3B">
        <w:rPr>
          <w:rFonts w:ascii="Times New Roman" w:hAnsi="Times New Roman" w:cs="Times New Roman"/>
        </w:rPr>
        <w:t>using</w:t>
      </w:r>
      <w:r w:rsidR="003362E1">
        <w:rPr>
          <w:rFonts w:ascii="Times New Roman" w:hAnsi="Times New Roman" w:cs="Times New Roman"/>
        </w:rPr>
        <w:t xml:space="preserve"> not just pictures and videos, but also format, structure and the very use of language. His story indicates that the general format of scrolling downwards on a screen can offer so much more than just moving one’s eyes from left to right, reading sentence after sentence. The background of the calendar in the beginning, for instance, connotes a passage of time without Boi</w:t>
      </w:r>
      <w:r w:rsidR="00441B3B">
        <w:rPr>
          <w:rFonts w:ascii="Times New Roman" w:hAnsi="Times New Roman" w:cs="Times New Roman"/>
        </w:rPr>
        <w:t xml:space="preserve">s having to explicitly write it. </w:t>
      </w:r>
      <w:r w:rsidR="003738C0">
        <w:rPr>
          <w:rFonts w:ascii="Times New Roman" w:hAnsi="Times New Roman" w:cs="Times New Roman"/>
        </w:rPr>
        <w:t>Similarly,</w:t>
      </w:r>
      <w:r w:rsidR="003362E1">
        <w:rPr>
          <w:rFonts w:ascii="Times New Roman" w:hAnsi="Times New Roman" w:cs="Times New Roman"/>
        </w:rPr>
        <w:t xml:space="preserve"> he uses different colors of text to differentiate between different speakers without ever having to say, “he said”, or “she says.” </w:t>
      </w:r>
      <w:commentRangeStart w:id="6"/>
      <w:r w:rsidR="00D074A2">
        <w:rPr>
          <w:rFonts w:ascii="Times New Roman" w:hAnsi="Times New Roman" w:cs="Times New Roman"/>
        </w:rPr>
        <w:t>But this beckons the same question as before, does this accessorizing of the textual interface stray away from the real writing content? Or does Bois intend for his story to be viewed as a film, or picture book, rather than a piece of literature?</w:t>
      </w:r>
      <w:commentRangeEnd w:id="6"/>
      <w:r w:rsidR="0009281C">
        <w:rPr>
          <w:rStyle w:val="CommentReference"/>
        </w:rPr>
        <w:commentReference w:id="6"/>
      </w:r>
    </w:p>
    <w:p w14:paraId="3EA80480" w14:textId="379EC48D" w:rsidR="00AF6E2C" w:rsidRDefault="00D074A2" w:rsidP="0041664B">
      <w:pPr>
        <w:spacing w:line="480" w:lineRule="auto"/>
        <w:jc w:val="both"/>
        <w:rPr>
          <w:rFonts w:ascii="Times New Roman" w:hAnsi="Times New Roman" w:cs="Times New Roman"/>
        </w:rPr>
      </w:pPr>
      <w:r>
        <w:rPr>
          <w:rFonts w:ascii="Times New Roman" w:hAnsi="Times New Roman" w:cs="Times New Roman"/>
        </w:rPr>
        <w:tab/>
        <w:t>The answer to these questions are irrelevant, ta</w:t>
      </w:r>
      <w:r w:rsidR="00160DB9">
        <w:rPr>
          <w:rFonts w:ascii="Times New Roman" w:hAnsi="Times New Roman" w:cs="Times New Roman"/>
        </w:rPr>
        <w:t>ken that we live in an era where literature’ definition has now morphed into an entity concerning so much more than language and/or words</w:t>
      </w:r>
      <w:r w:rsidR="002C6C3B">
        <w:rPr>
          <w:rFonts w:ascii="Times New Roman" w:hAnsi="Times New Roman" w:cs="Times New Roman"/>
        </w:rPr>
        <w:t>, and nobody can today dictate how one should be reading</w:t>
      </w:r>
      <w:r w:rsidR="00160DB9">
        <w:rPr>
          <w:rFonts w:ascii="Times New Roman" w:hAnsi="Times New Roman" w:cs="Times New Roman"/>
        </w:rPr>
        <w:t xml:space="preserve">. </w:t>
      </w:r>
      <w:r w:rsidR="008C6DBC">
        <w:rPr>
          <w:rFonts w:ascii="Times New Roman" w:hAnsi="Times New Roman" w:cs="Times New Roman"/>
        </w:rPr>
        <w:t xml:space="preserve">Ferris Jabr, Craig Mod ad Jon Bois all tell interesting stories by offering compelling arguments and critiques on the trajectory in which humanity and its relationship with reading and writing is headed. The future is one where reading and writing are so entwined with technology’s </w:t>
      </w:r>
      <w:r w:rsidR="002C6C3B">
        <w:rPr>
          <w:rFonts w:ascii="Times New Roman" w:hAnsi="Times New Roman" w:cs="Times New Roman"/>
        </w:rPr>
        <w:t>digitalization of literature</w:t>
      </w:r>
      <w:r w:rsidR="008C6DBC">
        <w:rPr>
          <w:rFonts w:ascii="Times New Roman" w:hAnsi="Times New Roman" w:cs="Times New Roman"/>
        </w:rPr>
        <w:t xml:space="preserve"> but still so rooted to the traditional physical format, that </w:t>
      </w:r>
      <w:r w:rsidR="002C6C3B">
        <w:rPr>
          <w:rFonts w:ascii="Times New Roman" w:hAnsi="Times New Roman" w:cs="Times New Roman"/>
        </w:rPr>
        <w:t xml:space="preserve">the discipline of </w:t>
      </w:r>
      <w:r w:rsidR="008C6DBC">
        <w:rPr>
          <w:rFonts w:ascii="Times New Roman" w:hAnsi="Times New Roman" w:cs="Times New Roman"/>
        </w:rPr>
        <w:t xml:space="preserve">literature </w:t>
      </w:r>
      <w:r w:rsidR="002C6C3B">
        <w:rPr>
          <w:rFonts w:ascii="Times New Roman" w:hAnsi="Times New Roman" w:cs="Times New Roman"/>
        </w:rPr>
        <w:t>is</w:t>
      </w:r>
      <w:r w:rsidR="008C6DBC">
        <w:rPr>
          <w:rFonts w:ascii="Times New Roman" w:hAnsi="Times New Roman" w:cs="Times New Roman"/>
        </w:rPr>
        <w:t xml:space="preserve"> in a state of </w:t>
      </w:r>
      <w:r w:rsidR="002C6C3B">
        <w:rPr>
          <w:rFonts w:ascii="Times New Roman" w:hAnsi="Times New Roman" w:cs="Times New Roman"/>
        </w:rPr>
        <w:t xml:space="preserve">fluid </w:t>
      </w:r>
      <w:r w:rsidR="008C6DBC">
        <w:rPr>
          <w:rFonts w:ascii="Times New Roman" w:hAnsi="Times New Roman" w:cs="Times New Roman"/>
        </w:rPr>
        <w:t xml:space="preserve">transformation in terms of its definition, its audience, its structure and its very storytelling </w:t>
      </w:r>
      <w:r w:rsidR="002C6C3B">
        <w:rPr>
          <w:rFonts w:ascii="Times New Roman" w:hAnsi="Times New Roman" w:cs="Times New Roman"/>
        </w:rPr>
        <w:t>using</w:t>
      </w:r>
      <w:r w:rsidR="008C6DBC">
        <w:rPr>
          <w:rFonts w:ascii="Times New Roman" w:hAnsi="Times New Roman" w:cs="Times New Roman"/>
        </w:rPr>
        <w:t xml:space="preserve"> language and words. The intertwining of digitalism and literature is clearly inevitable with the invention of e-readers and the Internet, and </w:t>
      </w:r>
      <w:r w:rsidR="002C6C3B">
        <w:rPr>
          <w:rFonts w:ascii="Times New Roman" w:hAnsi="Times New Roman" w:cs="Times New Roman"/>
        </w:rPr>
        <w:t>to progress into the future whilst</w:t>
      </w:r>
      <w:r w:rsidR="008C6DBC">
        <w:rPr>
          <w:rFonts w:ascii="Times New Roman" w:hAnsi="Times New Roman" w:cs="Times New Roman"/>
        </w:rPr>
        <w:t xml:space="preserve"> harnessing </w:t>
      </w:r>
      <w:r w:rsidR="002C6C3B">
        <w:rPr>
          <w:rFonts w:ascii="Times New Roman" w:hAnsi="Times New Roman" w:cs="Times New Roman"/>
        </w:rPr>
        <w:t>our progress of</w:t>
      </w:r>
      <w:r w:rsidR="008C6DBC">
        <w:rPr>
          <w:rFonts w:ascii="Times New Roman" w:hAnsi="Times New Roman" w:cs="Times New Roman"/>
        </w:rPr>
        <w:t xml:space="preserve"> the world of virtual reading </w:t>
      </w:r>
      <w:r w:rsidR="002C6C3B">
        <w:rPr>
          <w:rFonts w:ascii="Times New Roman" w:hAnsi="Times New Roman" w:cs="Times New Roman"/>
        </w:rPr>
        <w:t xml:space="preserve">as well, </w:t>
      </w:r>
      <w:r w:rsidR="008C6DBC">
        <w:rPr>
          <w:rFonts w:ascii="Times New Roman" w:hAnsi="Times New Roman" w:cs="Times New Roman"/>
        </w:rPr>
        <w:t xml:space="preserve">but holding onto our traditional, literature artifacts, </w:t>
      </w:r>
      <w:r w:rsidR="003738C0">
        <w:rPr>
          <w:rFonts w:ascii="Times New Roman" w:hAnsi="Times New Roman" w:cs="Times New Roman"/>
        </w:rPr>
        <w:t>humanity</w:t>
      </w:r>
      <w:r w:rsidR="008C6DBC">
        <w:rPr>
          <w:rFonts w:ascii="Times New Roman" w:hAnsi="Times New Roman" w:cs="Times New Roman"/>
        </w:rPr>
        <w:t xml:space="preserve"> must respect the existence of both formats within the disciplin</w:t>
      </w:r>
      <w:r w:rsidR="002C6C3B">
        <w:rPr>
          <w:rFonts w:ascii="Times New Roman" w:hAnsi="Times New Roman" w:cs="Times New Roman"/>
        </w:rPr>
        <w:t>e of literature to preserve the best of the past, and of the future.</w:t>
      </w:r>
    </w:p>
    <w:p w14:paraId="386806C3" w14:textId="77777777" w:rsidR="0009281C" w:rsidRDefault="0009281C">
      <w:pPr>
        <w:rPr>
          <w:ins w:id="7" w:author="Cordell, Ryan" w:date="2017-09-25T16:27:00Z"/>
          <w:rFonts w:ascii="Times New Roman" w:hAnsi="Times New Roman" w:cs="Times New Roman"/>
        </w:rPr>
      </w:pPr>
    </w:p>
    <w:p w14:paraId="25DB3509" w14:textId="77777777" w:rsidR="00E32B44" w:rsidRDefault="0009281C">
      <w:pPr>
        <w:rPr>
          <w:ins w:id="8" w:author="Cordell, Ryan" w:date="2017-09-25T16:30:00Z"/>
          <w:rFonts w:ascii="Times New Roman" w:hAnsi="Times New Roman" w:cs="Times New Roman"/>
        </w:rPr>
      </w:pPr>
      <w:ins w:id="9" w:author="Cordell, Ryan" w:date="2017-09-25T16:27:00Z">
        <w:r>
          <w:rPr>
            <w:rFonts w:ascii="Times New Roman" w:hAnsi="Times New Roman" w:cs="Times New Roman"/>
          </w:rPr>
          <w:t>Vansh, you’re off to a solid start here. Overall your approach is even handed and careful, and you’re making an argument for a middle way that I think is useful after the po</w:t>
        </w:r>
      </w:ins>
      <w:ins w:id="10" w:author="Cordell, Ryan" w:date="2017-09-25T16:28:00Z">
        <w:r>
          <w:rPr>
            <w:rFonts w:ascii="Times New Roman" w:hAnsi="Times New Roman" w:cs="Times New Roman"/>
          </w:rPr>
          <w:t xml:space="preserve">lemics that typically surround this issue. I think for that middle way argument to work, however, you need to more specifically outline both sides of your argument—establish clearly what each medium can and cannot accomplish and outline why each are valuable in our current reading economy. </w:t>
        </w:r>
      </w:ins>
      <w:ins w:id="11" w:author="Cordell, Ryan" w:date="2017-09-25T16:29:00Z">
        <w:r w:rsidR="00E32B44">
          <w:rPr>
            <w:rFonts w:ascii="Times New Roman" w:hAnsi="Times New Roman" w:cs="Times New Roman"/>
          </w:rPr>
          <w:t>You also need to move away from summarizing all of your evidence and toward synthesizing and interpreting. You need a few more sources here, as well—these are all from class—and including those additional ideas will help you move toward combining and interpreting rat</w:t>
        </w:r>
      </w:ins>
      <w:ins w:id="12" w:author="Cordell, Ryan" w:date="2017-09-25T16:30:00Z">
        <w:r w:rsidR="00E32B44">
          <w:rPr>
            <w:rFonts w:ascii="Times New Roman" w:hAnsi="Times New Roman" w:cs="Times New Roman"/>
          </w:rPr>
          <w:t>her than paraphrasing. If you’d like to chat about any of this I’m always available during my office hours or by appointment.</w:t>
        </w:r>
      </w:ins>
    </w:p>
    <w:p w14:paraId="41A69004" w14:textId="09CAE625" w:rsidR="00AF6E2C" w:rsidRDefault="00E32B44">
      <w:pPr>
        <w:rPr>
          <w:rFonts w:ascii="Times New Roman" w:hAnsi="Times New Roman" w:cs="Times New Roman"/>
        </w:rPr>
      </w:pPr>
      <w:ins w:id="13" w:author="Cordell, Ryan" w:date="2017-09-25T16:30:00Z">
        <w:r>
          <w:rPr>
            <w:rFonts w:ascii="Times New Roman" w:hAnsi="Times New Roman" w:cs="Times New Roman"/>
          </w:rPr>
          <w:t>--Ryan Cordell</w:t>
        </w:r>
      </w:ins>
      <w:bookmarkStart w:id="14" w:name="_GoBack"/>
      <w:bookmarkEnd w:id="14"/>
      <w:r w:rsidR="00AF6E2C">
        <w:rPr>
          <w:rFonts w:ascii="Times New Roman" w:hAnsi="Times New Roman" w:cs="Times New Roman"/>
        </w:rPr>
        <w:br w:type="page"/>
      </w:r>
    </w:p>
    <w:p w14:paraId="08682481" w14:textId="1E4D2C73" w:rsidR="00B76085" w:rsidRPr="00B76085" w:rsidRDefault="00160DB9" w:rsidP="00B76085">
      <w:pPr>
        <w:spacing w:line="480" w:lineRule="auto"/>
        <w:jc w:val="both"/>
        <w:rPr>
          <w:rFonts w:ascii="Times New Roman" w:hAnsi="Times New Roman" w:cs="Times New Roman"/>
        </w:rPr>
      </w:pPr>
      <w:r w:rsidRPr="00B76085">
        <w:rPr>
          <w:rFonts w:ascii="Times New Roman" w:hAnsi="Times New Roman" w:cs="Times New Roman"/>
          <w:u w:val="single"/>
        </w:rPr>
        <w:t>WORKS CITED</w:t>
      </w:r>
      <w:r w:rsidRPr="00B76085">
        <w:rPr>
          <w:rFonts w:ascii="Times New Roman" w:hAnsi="Times New Roman" w:cs="Times New Roman"/>
        </w:rPr>
        <w:t>:</w:t>
      </w:r>
    </w:p>
    <w:p w14:paraId="056292FA" w14:textId="77777777" w:rsidR="00725E79" w:rsidRPr="00725E79" w:rsidRDefault="00725E79" w:rsidP="00B76085">
      <w:pPr>
        <w:rPr>
          <w:rFonts w:ascii="Times New Roman" w:eastAsia="Times New Roman" w:hAnsi="Times New Roman" w:cs="Times New Roman"/>
          <w:color w:val="000000"/>
        </w:rPr>
      </w:pPr>
      <w:r w:rsidRPr="00B76085">
        <w:rPr>
          <w:rFonts w:ascii="Times New Roman" w:eastAsia="Times New Roman" w:hAnsi="Times New Roman" w:cs="Times New Roman"/>
          <w:color w:val="000000"/>
        </w:rPr>
        <w:t>Jabr, Ferris. “The Reading Brain in the Digital Age: The Science of Paper versus Screens.”</w:t>
      </w:r>
      <w:r w:rsidRPr="00B76085">
        <w:rPr>
          <w:rFonts w:ascii="Times New Roman" w:eastAsia="Times New Roman" w:hAnsi="Times New Roman" w:cs="Times New Roman"/>
          <w:i/>
          <w:iCs/>
          <w:color w:val="000000"/>
        </w:rPr>
        <w:t>Scientific American</w:t>
      </w:r>
      <w:r w:rsidRPr="00B76085">
        <w:rPr>
          <w:rFonts w:ascii="Times New Roman" w:eastAsia="Times New Roman" w:hAnsi="Times New Roman" w:cs="Times New Roman"/>
          <w:color w:val="000000"/>
        </w:rPr>
        <w:t>, 11 Apr. 2013, www.scientificamerican.com/article/reading-paper-screens/.</w:t>
      </w:r>
    </w:p>
    <w:p w14:paraId="31AD3AAB" w14:textId="77777777" w:rsidR="00725E79" w:rsidRPr="00725E79" w:rsidRDefault="00725E79" w:rsidP="00B76085">
      <w:pPr>
        <w:rPr>
          <w:rFonts w:ascii="Times New Roman" w:eastAsia="Times New Roman" w:hAnsi="Times New Roman" w:cs="Times New Roman"/>
          <w:color w:val="22A6F2"/>
        </w:rPr>
      </w:pPr>
    </w:p>
    <w:p w14:paraId="39E14D56" w14:textId="77777777" w:rsidR="008B3D2A" w:rsidRPr="00B76085" w:rsidRDefault="008B3D2A" w:rsidP="00B76085">
      <w:pPr>
        <w:rPr>
          <w:rFonts w:ascii="Times New Roman" w:eastAsia="Times New Roman" w:hAnsi="Times New Roman" w:cs="Times New Roman"/>
          <w:color w:val="000000"/>
        </w:rPr>
      </w:pPr>
      <w:r w:rsidRPr="00B76085">
        <w:rPr>
          <w:rFonts w:ascii="Times New Roman" w:eastAsia="Times New Roman" w:hAnsi="Times New Roman" w:cs="Times New Roman"/>
          <w:color w:val="000000"/>
        </w:rPr>
        <w:t>Mod, Craig. “Future Reading.” </w:t>
      </w:r>
      <w:r w:rsidRPr="00B76085">
        <w:rPr>
          <w:rFonts w:ascii="Times New Roman" w:eastAsia="Times New Roman" w:hAnsi="Times New Roman" w:cs="Times New Roman"/>
          <w:i/>
          <w:iCs/>
          <w:color w:val="000000"/>
        </w:rPr>
        <w:t>Aeon</w:t>
      </w:r>
      <w:r w:rsidRPr="00B76085">
        <w:rPr>
          <w:rFonts w:ascii="Times New Roman" w:eastAsia="Times New Roman" w:hAnsi="Times New Roman" w:cs="Times New Roman"/>
          <w:color w:val="000000"/>
        </w:rPr>
        <w:t>, Aeon, 1 Oct. 2015, aeon.co/essays/stagnant-and-dull-can-digital-books-ever-replace-print.</w:t>
      </w:r>
    </w:p>
    <w:p w14:paraId="7F923CAB" w14:textId="77777777" w:rsidR="008B3D2A" w:rsidRPr="00B76085" w:rsidRDefault="008B3D2A" w:rsidP="00B76085">
      <w:pPr>
        <w:rPr>
          <w:rFonts w:ascii="Times New Roman" w:eastAsia="Times New Roman" w:hAnsi="Times New Roman" w:cs="Times New Roman"/>
          <w:color w:val="000000"/>
        </w:rPr>
      </w:pPr>
    </w:p>
    <w:p w14:paraId="7DAC9F82" w14:textId="77777777" w:rsidR="00B76085" w:rsidRPr="00B76085" w:rsidRDefault="00B76085" w:rsidP="00B76085">
      <w:pPr>
        <w:rPr>
          <w:rFonts w:ascii="Times New Roman" w:eastAsia="Times New Roman" w:hAnsi="Times New Roman" w:cs="Times New Roman"/>
          <w:color w:val="000000"/>
        </w:rPr>
      </w:pPr>
      <w:r w:rsidRPr="00B76085">
        <w:rPr>
          <w:rFonts w:ascii="Times New Roman" w:eastAsia="Times New Roman" w:hAnsi="Times New Roman" w:cs="Times New Roman"/>
          <w:color w:val="000000"/>
        </w:rPr>
        <w:t>Bois, Jon. “What Football Will Look like in the Future.” </w:t>
      </w:r>
      <w:r w:rsidRPr="00B76085">
        <w:rPr>
          <w:rFonts w:ascii="Times New Roman" w:eastAsia="Times New Roman" w:hAnsi="Times New Roman" w:cs="Times New Roman"/>
          <w:i/>
          <w:iCs/>
          <w:color w:val="000000"/>
        </w:rPr>
        <w:t>SBNation.com</w:t>
      </w:r>
      <w:r w:rsidRPr="00B76085">
        <w:rPr>
          <w:rFonts w:ascii="Times New Roman" w:eastAsia="Times New Roman" w:hAnsi="Times New Roman" w:cs="Times New Roman"/>
          <w:color w:val="000000"/>
        </w:rPr>
        <w:t>, 5 July 2017, www.sbnation.com/a/17776-football.</w:t>
      </w:r>
    </w:p>
    <w:p w14:paraId="62704732" w14:textId="77777777" w:rsidR="00B76085" w:rsidRPr="00B76085" w:rsidRDefault="00B76085" w:rsidP="00B76085">
      <w:pPr>
        <w:spacing w:line="480" w:lineRule="auto"/>
        <w:jc w:val="both"/>
        <w:rPr>
          <w:rFonts w:ascii="Times New Roman" w:eastAsia="Times New Roman" w:hAnsi="Times New Roman" w:cs="Times New Roman"/>
          <w:color w:val="22A6F2"/>
        </w:rPr>
      </w:pPr>
    </w:p>
    <w:p w14:paraId="282E7099" w14:textId="77777777" w:rsidR="008B3D2A" w:rsidRPr="008B3D2A" w:rsidRDefault="008B3D2A" w:rsidP="00B76085">
      <w:pPr>
        <w:spacing w:line="480" w:lineRule="auto"/>
        <w:jc w:val="both"/>
        <w:rPr>
          <w:rFonts w:ascii="Times New Roman" w:eastAsia="Times New Roman" w:hAnsi="Times New Roman" w:cs="Times New Roman"/>
          <w:color w:val="000000"/>
        </w:rPr>
      </w:pPr>
    </w:p>
    <w:p w14:paraId="1360B1D0" w14:textId="77777777" w:rsidR="008B3D2A" w:rsidRPr="008B3D2A" w:rsidRDefault="008B3D2A" w:rsidP="008B3D2A">
      <w:pPr>
        <w:jc w:val="right"/>
        <w:rPr>
          <w:rFonts w:ascii="Helvetica Neue" w:eastAsia="Times New Roman" w:hAnsi="Helvetica Neue" w:cs="Times New Roman"/>
          <w:color w:val="22A6F2"/>
          <w:sz w:val="18"/>
          <w:szCs w:val="18"/>
        </w:rPr>
      </w:pPr>
    </w:p>
    <w:p w14:paraId="7CAE4ADE" w14:textId="77777777" w:rsidR="00160DB9" w:rsidRPr="003362E1" w:rsidRDefault="00160DB9" w:rsidP="0041664B">
      <w:pPr>
        <w:spacing w:line="480" w:lineRule="auto"/>
        <w:jc w:val="both"/>
        <w:rPr>
          <w:rFonts w:ascii="Times New Roman" w:eastAsia="Times New Roman" w:hAnsi="Times New Roman" w:cs="Times New Roman"/>
        </w:rPr>
      </w:pPr>
    </w:p>
    <w:sectPr w:rsidR="00160DB9" w:rsidRPr="003362E1" w:rsidSect="002F55BB">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rdell, Ryan" w:date="2017-09-25T16:11:00Z" w:initials="CR">
    <w:p w14:paraId="5C5EA301" w14:textId="227C4655" w:rsidR="00576F84" w:rsidRDefault="00576F84">
      <w:pPr>
        <w:pStyle w:val="CommentText"/>
      </w:pPr>
      <w:r>
        <w:rPr>
          <w:rStyle w:val="CommentReference"/>
        </w:rPr>
        <w:annotationRef/>
      </w:r>
      <w:r>
        <w:t>You’re off to a strong start here, Vansh, and I find the measured compromise position quite effective for navigating between the strident positions on either side of this issue. I think you need to hone in a bit in your introduction on precisely what is gained by this approach</w:t>
      </w:r>
      <w:r w:rsidR="00BC7EE0">
        <w:t>. What, for instance, are those aspects of art and history that would suffer if books were entirely digitized, and what kinds of advancements would be lost if we stuck entirely to paper? You gesture toward these questions, but perhaps too vaguely if you want to hook readers.</w:t>
      </w:r>
    </w:p>
  </w:comment>
  <w:comment w:id="1" w:author="Cordell, Ryan" w:date="2017-09-25T16:14:00Z" w:initials="CR">
    <w:p w14:paraId="14A2F7FC" w14:textId="478458B2" w:rsidR="00BC7EE0" w:rsidRPr="00BC7EE0" w:rsidRDefault="00BC7EE0">
      <w:pPr>
        <w:pStyle w:val="CommentText"/>
      </w:pPr>
      <w:r>
        <w:rPr>
          <w:rStyle w:val="CommentReference"/>
        </w:rPr>
        <w:annotationRef/>
      </w:r>
      <w:r>
        <w:t xml:space="preserve">This is an excellent point well made, and it really bolsters your next point because you demonstrate that you’ve considered both the ironies of Jabr’s article </w:t>
      </w:r>
      <w:r>
        <w:rPr>
          <w:i/>
        </w:rPr>
        <w:t>and</w:t>
      </w:r>
      <w:r>
        <w:t xml:space="preserve"> the valid points that it makes. Your thinking is nuanced and you show this in the way you discuss your evidence.</w:t>
      </w:r>
    </w:p>
  </w:comment>
  <w:comment w:id="2" w:author="Cordell, Ryan" w:date="2017-09-25T16:17:00Z" w:initials="CR">
    <w:p w14:paraId="04FDB0A0" w14:textId="30644608" w:rsidR="0059583E" w:rsidRDefault="0059583E">
      <w:pPr>
        <w:pStyle w:val="CommentText"/>
      </w:pPr>
      <w:r>
        <w:rPr>
          <w:rStyle w:val="CommentReference"/>
        </w:rPr>
        <w:annotationRef/>
      </w:r>
      <w:r>
        <w:t>This section is perhaps too much a direct summary of Jabr. At this point you’ve spent several paragraphs describing his piece and then you move directly to Mod. We need your voice here too. Cite these pieces as evidence—and definitely pull out salient quotations—but be sure to weave your own interpretive voice throughout. Explain precisely how your evidence helps advance your argument.</w:t>
      </w:r>
    </w:p>
  </w:comment>
  <w:comment w:id="3" w:author="Cordell, Ryan" w:date="2017-09-25T16:22:00Z" w:initials="CR">
    <w:p w14:paraId="5B17886B" w14:textId="6E0065DF" w:rsidR="0009281C" w:rsidRDefault="0009281C">
      <w:pPr>
        <w:pStyle w:val="CommentText"/>
      </w:pPr>
      <w:r>
        <w:rPr>
          <w:rStyle w:val="CommentReference"/>
        </w:rPr>
        <w:annotationRef/>
      </w:r>
      <w:r>
        <w:t>This is also too long a summary of Mod’s argument. Use bits of his piece as evidence for your claims, but don’t simply summarize his entire piece.</w:t>
      </w:r>
    </w:p>
  </w:comment>
  <w:comment w:id="4" w:author="Cordell, Ryan" w:date="2017-09-25T16:22:00Z" w:initials="CR">
    <w:p w14:paraId="766F2D12" w14:textId="16552274" w:rsidR="0009281C" w:rsidRDefault="0009281C">
      <w:pPr>
        <w:pStyle w:val="CommentText"/>
      </w:pPr>
      <w:r>
        <w:rPr>
          <w:rStyle w:val="CommentReference"/>
        </w:rPr>
        <w:annotationRef/>
      </w:r>
      <w:r>
        <w:t>media</w:t>
      </w:r>
    </w:p>
  </w:comment>
  <w:comment w:id="5" w:author="Cordell, Ryan" w:date="2017-09-25T16:23:00Z" w:initials="CR">
    <w:p w14:paraId="20510630" w14:textId="4F927FAB" w:rsidR="0009281C" w:rsidRDefault="0009281C">
      <w:pPr>
        <w:pStyle w:val="CommentText"/>
      </w:pPr>
      <w:r>
        <w:rPr>
          <w:rStyle w:val="CommentReference"/>
        </w:rPr>
        <w:annotationRef/>
      </w:r>
      <w:r>
        <w:t>Is this a beneficial change? How do you know? This is certainly possible, but if you want to argue that this kind of work should be encouraged you need some evidence that it’s salutary. If you want to argue the opposite you need some evidence that it hinders reading.</w:t>
      </w:r>
    </w:p>
  </w:comment>
  <w:comment w:id="6" w:author="Cordell, Ryan" w:date="2017-09-25T16:25:00Z" w:initials="CR">
    <w:p w14:paraId="42389BE9" w14:textId="387D425F" w:rsidR="0009281C" w:rsidRDefault="0009281C">
      <w:pPr>
        <w:pStyle w:val="CommentText"/>
      </w:pPr>
      <w:r>
        <w:rPr>
          <w:rStyle w:val="CommentReference"/>
        </w:rPr>
        <w:annotationRef/>
      </w:r>
      <w:r>
        <w:t xml:space="preserve">I’m don’t think it’s sufficient to just ask these questions (or declare them irrelevant) and leave them hanging. If you want to make an argument that such experiments are necessary in a new, multimodal literary environment, you need to unpack how this text works and what it enables that printed texts do not. Given that you’re arguing for a middle way, you also need to think through the limitations of this text—what a printed text can accomplish that </w:t>
      </w:r>
      <w:r w:rsidRPr="0009281C">
        <w:rPr>
          <w:i/>
        </w:rPr>
        <w:t>17776</w:t>
      </w:r>
      <w:r>
        <w:t xml:space="preserve"> cannot.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5EA301" w15:done="0"/>
  <w15:commentEx w15:paraId="14A2F7FC" w15:done="0"/>
  <w15:commentEx w15:paraId="04FDB0A0" w15:done="0"/>
  <w15:commentEx w15:paraId="5B17886B" w15:done="0"/>
  <w15:commentEx w15:paraId="766F2D12" w15:done="0"/>
  <w15:commentEx w15:paraId="20510630" w15:done="0"/>
  <w15:commentEx w15:paraId="42389BE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A6180" w14:textId="77777777" w:rsidR="000530BC" w:rsidRDefault="000530BC" w:rsidP="0041664B">
      <w:r>
        <w:separator/>
      </w:r>
    </w:p>
  </w:endnote>
  <w:endnote w:type="continuationSeparator" w:id="0">
    <w:p w14:paraId="35B5253D" w14:textId="77777777" w:rsidR="000530BC" w:rsidRDefault="000530BC" w:rsidP="00416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B9807" w14:textId="77777777" w:rsidR="0041664B" w:rsidRDefault="0041664B" w:rsidP="000E389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B4C0F8" w14:textId="77777777" w:rsidR="0041664B" w:rsidRDefault="0041664B" w:rsidP="004166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83072" w14:textId="77777777" w:rsidR="0041664B" w:rsidRDefault="0041664B" w:rsidP="000E389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30BC">
      <w:rPr>
        <w:rStyle w:val="PageNumber"/>
        <w:noProof/>
      </w:rPr>
      <w:t>1</w:t>
    </w:r>
    <w:r>
      <w:rPr>
        <w:rStyle w:val="PageNumber"/>
      </w:rPr>
      <w:fldChar w:fldCharType="end"/>
    </w:r>
  </w:p>
  <w:p w14:paraId="57AB7299" w14:textId="77777777" w:rsidR="0041664B" w:rsidRDefault="0041664B" w:rsidP="0041664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F68F8" w14:textId="77777777" w:rsidR="000530BC" w:rsidRDefault="000530BC" w:rsidP="0041664B">
      <w:r>
        <w:separator/>
      </w:r>
    </w:p>
  </w:footnote>
  <w:footnote w:type="continuationSeparator" w:id="0">
    <w:p w14:paraId="161E0014" w14:textId="77777777" w:rsidR="000530BC" w:rsidRDefault="000530BC" w:rsidP="0041664B">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dell, Ryan">
    <w15:presenceInfo w15:providerId="None" w15:userId="Cordell, 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1D"/>
    <w:rsid w:val="000530BC"/>
    <w:rsid w:val="0009281C"/>
    <w:rsid w:val="00160DB9"/>
    <w:rsid w:val="0020224F"/>
    <w:rsid w:val="00251D23"/>
    <w:rsid w:val="002C6C3B"/>
    <w:rsid w:val="002F55BB"/>
    <w:rsid w:val="0031141D"/>
    <w:rsid w:val="00322647"/>
    <w:rsid w:val="003362E1"/>
    <w:rsid w:val="00341FE7"/>
    <w:rsid w:val="003738C0"/>
    <w:rsid w:val="00375A05"/>
    <w:rsid w:val="00377586"/>
    <w:rsid w:val="0041664B"/>
    <w:rsid w:val="0042601F"/>
    <w:rsid w:val="00441B3B"/>
    <w:rsid w:val="00462292"/>
    <w:rsid w:val="00576F84"/>
    <w:rsid w:val="0059583E"/>
    <w:rsid w:val="006030A4"/>
    <w:rsid w:val="006261F0"/>
    <w:rsid w:val="0065027D"/>
    <w:rsid w:val="00663CD2"/>
    <w:rsid w:val="006E20F7"/>
    <w:rsid w:val="00725E79"/>
    <w:rsid w:val="007652F6"/>
    <w:rsid w:val="007D5022"/>
    <w:rsid w:val="00811029"/>
    <w:rsid w:val="00826C03"/>
    <w:rsid w:val="00841A10"/>
    <w:rsid w:val="008B0C37"/>
    <w:rsid w:val="008B3D2A"/>
    <w:rsid w:val="008C6DBC"/>
    <w:rsid w:val="00931DFA"/>
    <w:rsid w:val="00951074"/>
    <w:rsid w:val="009A4DD1"/>
    <w:rsid w:val="00A23A14"/>
    <w:rsid w:val="00A27861"/>
    <w:rsid w:val="00AE6649"/>
    <w:rsid w:val="00AF6E2C"/>
    <w:rsid w:val="00B33631"/>
    <w:rsid w:val="00B43880"/>
    <w:rsid w:val="00B76085"/>
    <w:rsid w:val="00BC545B"/>
    <w:rsid w:val="00BC7EE0"/>
    <w:rsid w:val="00C75714"/>
    <w:rsid w:val="00C9717D"/>
    <w:rsid w:val="00D074A2"/>
    <w:rsid w:val="00D3799D"/>
    <w:rsid w:val="00DB27F0"/>
    <w:rsid w:val="00DB7C99"/>
    <w:rsid w:val="00DE07E8"/>
    <w:rsid w:val="00E32B44"/>
    <w:rsid w:val="00E66EB4"/>
    <w:rsid w:val="00E83F37"/>
    <w:rsid w:val="00EA3C75"/>
    <w:rsid w:val="00ED7C5C"/>
    <w:rsid w:val="00F1541B"/>
    <w:rsid w:val="00F321D2"/>
    <w:rsid w:val="00FC50FE"/>
    <w:rsid w:val="00FC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1EB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717D"/>
    <w:rPr>
      <w:color w:val="0000FF"/>
      <w:u w:val="single"/>
    </w:rPr>
  </w:style>
  <w:style w:type="paragraph" w:styleId="Footer">
    <w:name w:val="footer"/>
    <w:basedOn w:val="Normal"/>
    <w:link w:val="FooterChar"/>
    <w:uiPriority w:val="99"/>
    <w:unhideWhenUsed/>
    <w:rsid w:val="0041664B"/>
    <w:pPr>
      <w:tabs>
        <w:tab w:val="center" w:pos="4680"/>
        <w:tab w:val="right" w:pos="9360"/>
      </w:tabs>
    </w:pPr>
  </w:style>
  <w:style w:type="character" w:customStyle="1" w:styleId="FooterChar">
    <w:name w:val="Footer Char"/>
    <w:basedOn w:val="DefaultParagraphFont"/>
    <w:link w:val="Footer"/>
    <w:uiPriority w:val="99"/>
    <w:rsid w:val="0041664B"/>
  </w:style>
  <w:style w:type="character" w:styleId="PageNumber">
    <w:name w:val="page number"/>
    <w:basedOn w:val="DefaultParagraphFont"/>
    <w:uiPriority w:val="99"/>
    <w:semiHidden/>
    <w:unhideWhenUsed/>
    <w:rsid w:val="0041664B"/>
  </w:style>
  <w:style w:type="character" w:customStyle="1" w:styleId="citationtext">
    <w:name w:val="citation_text"/>
    <w:basedOn w:val="DefaultParagraphFont"/>
    <w:rsid w:val="00725E79"/>
  </w:style>
  <w:style w:type="character" w:styleId="CommentReference">
    <w:name w:val="annotation reference"/>
    <w:basedOn w:val="DefaultParagraphFont"/>
    <w:uiPriority w:val="99"/>
    <w:semiHidden/>
    <w:unhideWhenUsed/>
    <w:rsid w:val="00576F84"/>
    <w:rPr>
      <w:sz w:val="18"/>
      <w:szCs w:val="18"/>
    </w:rPr>
  </w:style>
  <w:style w:type="paragraph" w:styleId="CommentText">
    <w:name w:val="annotation text"/>
    <w:basedOn w:val="Normal"/>
    <w:link w:val="CommentTextChar"/>
    <w:uiPriority w:val="99"/>
    <w:semiHidden/>
    <w:unhideWhenUsed/>
    <w:rsid w:val="00576F84"/>
  </w:style>
  <w:style w:type="character" w:customStyle="1" w:styleId="CommentTextChar">
    <w:name w:val="Comment Text Char"/>
    <w:basedOn w:val="DefaultParagraphFont"/>
    <w:link w:val="CommentText"/>
    <w:uiPriority w:val="99"/>
    <w:semiHidden/>
    <w:rsid w:val="00576F84"/>
  </w:style>
  <w:style w:type="paragraph" w:styleId="CommentSubject">
    <w:name w:val="annotation subject"/>
    <w:basedOn w:val="CommentText"/>
    <w:next w:val="CommentText"/>
    <w:link w:val="CommentSubjectChar"/>
    <w:uiPriority w:val="99"/>
    <w:semiHidden/>
    <w:unhideWhenUsed/>
    <w:rsid w:val="00576F84"/>
    <w:rPr>
      <w:b/>
      <w:bCs/>
      <w:sz w:val="20"/>
      <w:szCs w:val="20"/>
    </w:rPr>
  </w:style>
  <w:style w:type="character" w:customStyle="1" w:styleId="CommentSubjectChar">
    <w:name w:val="Comment Subject Char"/>
    <w:basedOn w:val="CommentTextChar"/>
    <w:link w:val="CommentSubject"/>
    <w:uiPriority w:val="99"/>
    <w:semiHidden/>
    <w:rsid w:val="00576F84"/>
    <w:rPr>
      <w:b/>
      <w:bCs/>
      <w:sz w:val="20"/>
      <w:szCs w:val="20"/>
    </w:rPr>
  </w:style>
  <w:style w:type="paragraph" w:styleId="BalloonText">
    <w:name w:val="Balloon Text"/>
    <w:basedOn w:val="Normal"/>
    <w:link w:val="BalloonTextChar"/>
    <w:uiPriority w:val="99"/>
    <w:semiHidden/>
    <w:unhideWhenUsed/>
    <w:rsid w:val="00576F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6F8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68768">
      <w:bodyDiv w:val="1"/>
      <w:marLeft w:val="0"/>
      <w:marRight w:val="0"/>
      <w:marTop w:val="0"/>
      <w:marBottom w:val="0"/>
      <w:divBdr>
        <w:top w:val="none" w:sz="0" w:space="0" w:color="auto"/>
        <w:left w:val="none" w:sz="0" w:space="0" w:color="auto"/>
        <w:bottom w:val="none" w:sz="0" w:space="0" w:color="auto"/>
        <w:right w:val="none" w:sz="0" w:space="0" w:color="auto"/>
      </w:divBdr>
      <w:divsChild>
        <w:div w:id="1599866464">
          <w:marLeft w:val="720"/>
          <w:marRight w:val="0"/>
          <w:marTop w:val="0"/>
          <w:marBottom w:val="0"/>
          <w:divBdr>
            <w:top w:val="none" w:sz="0" w:space="0" w:color="auto"/>
            <w:left w:val="none" w:sz="0" w:space="0" w:color="auto"/>
            <w:bottom w:val="none" w:sz="0" w:space="0" w:color="auto"/>
            <w:right w:val="none" w:sz="0" w:space="0" w:color="auto"/>
          </w:divBdr>
        </w:div>
        <w:div w:id="249242146">
          <w:marLeft w:val="0"/>
          <w:marRight w:val="0"/>
          <w:marTop w:val="225"/>
          <w:marBottom w:val="0"/>
          <w:divBdr>
            <w:top w:val="none" w:sz="0" w:space="0" w:color="auto"/>
            <w:left w:val="none" w:sz="0" w:space="0" w:color="auto"/>
            <w:bottom w:val="none" w:sz="0" w:space="0" w:color="auto"/>
            <w:right w:val="none" w:sz="0" w:space="0" w:color="auto"/>
          </w:divBdr>
        </w:div>
      </w:divsChild>
    </w:div>
    <w:div w:id="489293126">
      <w:bodyDiv w:val="1"/>
      <w:marLeft w:val="0"/>
      <w:marRight w:val="0"/>
      <w:marTop w:val="0"/>
      <w:marBottom w:val="0"/>
      <w:divBdr>
        <w:top w:val="none" w:sz="0" w:space="0" w:color="auto"/>
        <w:left w:val="none" w:sz="0" w:space="0" w:color="auto"/>
        <w:bottom w:val="none" w:sz="0" w:space="0" w:color="auto"/>
        <w:right w:val="none" w:sz="0" w:space="0" w:color="auto"/>
      </w:divBdr>
    </w:div>
    <w:div w:id="642537758">
      <w:bodyDiv w:val="1"/>
      <w:marLeft w:val="0"/>
      <w:marRight w:val="0"/>
      <w:marTop w:val="0"/>
      <w:marBottom w:val="0"/>
      <w:divBdr>
        <w:top w:val="none" w:sz="0" w:space="0" w:color="auto"/>
        <w:left w:val="none" w:sz="0" w:space="0" w:color="auto"/>
        <w:bottom w:val="none" w:sz="0" w:space="0" w:color="auto"/>
        <w:right w:val="none" w:sz="0" w:space="0" w:color="auto"/>
      </w:divBdr>
      <w:divsChild>
        <w:div w:id="729112153">
          <w:marLeft w:val="720"/>
          <w:marRight w:val="0"/>
          <w:marTop w:val="0"/>
          <w:marBottom w:val="0"/>
          <w:divBdr>
            <w:top w:val="none" w:sz="0" w:space="0" w:color="auto"/>
            <w:left w:val="none" w:sz="0" w:space="0" w:color="auto"/>
            <w:bottom w:val="none" w:sz="0" w:space="0" w:color="auto"/>
            <w:right w:val="none" w:sz="0" w:space="0" w:color="auto"/>
          </w:divBdr>
        </w:div>
        <w:div w:id="770903779">
          <w:marLeft w:val="0"/>
          <w:marRight w:val="0"/>
          <w:marTop w:val="225"/>
          <w:marBottom w:val="0"/>
          <w:divBdr>
            <w:top w:val="none" w:sz="0" w:space="0" w:color="auto"/>
            <w:left w:val="none" w:sz="0" w:space="0" w:color="auto"/>
            <w:bottom w:val="none" w:sz="0" w:space="0" w:color="auto"/>
            <w:right w:val="none" w:sz="0" w:space="0" w:color="auto"/>
          </w:divBdr>
        </w:div>
      </w:divsChild>
    </w:div>
    <w:div w:id="815223859">
      <w:bodyDiv w:val="1"/>
      <w:marLeft w:val="0"/>
      <w:marRight w:val="0"/>
      <w:marTop w:val="0"/>
      <w:marBottom w:val="0"/>
      <w:divBdr>
        <w:top w:val="none" w:sz="0" w:space="0" w:color="auto"/>
        <w:left w:val="none" w:sz="0" w:space="0" w:color="auto"/>
        <w:bottom w:val="none" w:sz="0" w:space="0" w:color="auto"/>
        <w:right w:val="none" w:sz="0" w:space="0" w:color="auto"/>
      </w:divBdr>
    </w:div>
    <w:div w:id="869994902">
      <w:bodyDiv w:val="1"/>
      <w:marLeft w:val="0"/>
      <w:marRight w:val="0"/>
      <w:marTop w:val="0"/>
      <w:marBottom w:val="0"/>
      <w:divBdr>
        <w:top w:val="none" w:sz="0" w:space="0" w:color="auto"/>
        <w:left w:val="none" w:sz="0" w:space="0" w:color="auto"/>
        <w:bottom w:val="none" w:sz="0" w:space="0" w:color="auto"/>
        <w:right w:val="none" w:sz="0" w:space="0" w:color="auto"/>
      </w:divBdr>
    </w:div>
    <w:div w:id="1094207427">
      <w:bodyDiv w:val="1"/>
      <w:marLeft w:val="0"/>
      <w:marRight w:val="0"/>
      <w:marTop w:val="0"/>
      <w:marBottom w:val="0"/>
      <w:divBdr>
        <w:top w:val="none" w:sz="0" w:space="0" w:color="auto"/>
        <w:left w:val="none" w:sz="0" w:space="0" w:color="auto"/>
        <w:bottom w:val="none" w:sz="0" w:space="0" w:color="auto"/>
        <w:right w:val="none" w:sz="0" w:space="0" w:color="auto"/>
      </w:divBdr>
    </w:div>
    <w:div w:id="1238126902">
      <w:bodyDiv w:val="1"/>
      <w:marLeft w:val="0"/>
      <w:marRight w:val="0"/>
      <w:marTop w:val="0"/>
      <w:marBottom w:val="0"/>
      <w:divBdr>
        <w:top w:val="none" w:sz="0" w:space="0" w:color="auto"/>
        <w:left w:val="none" w:sz="0" w:space="0" w:color="auto"/>
        <w:bottom w:val="none" w:sz="0" w:space="0" w:color="auto"/>
        <w:right w:val="none" w:sz="0" w:space="0" w:color="auto"/>
      </w:divBdr>
    </w:div>
    <w:div w:id="1851214943">
      <w:bodyDiv w:val="1"/>
      <w:marLeft w:val="0"/>
      <w:marRight w:val="0"/>
      <w:marTop w:val="0"/>
      <w:marBottom w:val="0"/>
      <w:divBdr>
        <w:top w:val="none" w:sz="0" w:space="0" w:color="auto"/>
        <w:left w:val="none" w:sz="0" w:space="0" w:color="auto"/>
        <w:bottom w:val="none" w:sz="0" w:space="0" w:color="auto"/>
        <w:right w:val="none" w:sz="0" w:space="0" w:color="auto"/>
      </w:divBdr>
      <w:divsChild>
        <w:div w:id="1771966205">
          <w:marLeft w:val="720"/>
          <w:marRight w:val="0"/>
          <w:marTop w:val="0"/>
          <w:marBottom w:val="0"/>
          <w:divBdr>
            <w:top w:val="none" w:sz="0" w:space="0" w:color="auto"/>
            <w:left w:val="none" w:sz="0" w:space="0" w:color="auto"/>
            <w:bottom w:val="none" w:sz="0" w:space="0" w:color="auto"/>
            <w:right w:val="none" w:sz="0" w:space="0" w:color="auto"/>
          </w:divBdr>
        </w:div>
        <w:div w:id="456804697">
          <w:marLeft w:val="0"/>
          <w:marRight w:val="0"/>
          <w:marTop w:val="225"/>
          <w:marBottom w:val="0"/>
          <w:divBdr>
            <w:top w:val="none" w:sz="0" w:space="0" w:color="auto"/>
            <w:left w:val="none" w:sz="0" w:space="0" w:color="auto"/>
            <w:bottom w:val="none" w:sz="0" w:space="0" w:color="auto"/>
            <w:right w:val="none" w:sz="0" w:space="0" w:color="auto"/>
          </w:divBdr>
        </w:div>
      </w:divsChild>
    </w:div>
    <w:div w:id="2081635581">
      <w:bodyDiv w:val="1"/>
      <w:marLeft w:val="0"/>
      <w:marRight w:val="0"/>
      <w:marTop w:val="0"/>
      <w:marBottom w:val="0"/>
      <w:divBdr>
        <w:top w:val="none" w:sz="0" w:space="0" w:color="auto"/>
        <w:left w:val="none" w:sz="0" w:space="0" w:color="auto"/>
        <w:bottom w:val="none" w:sz="0" w:space="0" w:color="auto"/>
        <w:right w:val="none" w:sz="0" w:space="0" w:color="auto"/>
      </w:divBdr>
    </w:div>
    <w:div w:id="2084446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www.ischool.utexas.edu/~adillon/Journals/Reading.htm" TargetMode="External"/><Relationship Id="rId9" Type="http://schemas.openxmlformats.org/officeDocument/2006/relationships/hyperlink" Target="http://www.ncbi.nlm.nih.gov/pubmed/18802819"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1989</Words>
  <Characters>11342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Cordell, Ryan</cp:lastModifiedBy>
  <cp:revision>3</cp:revision>
  <dcterms:created xsi:type="dcterms:W3CDTF">2017-09-25T17:34:00Z</dcterms:created>
  <dcterms:modified xsi:type="dcterms:W3CDTF">2017-09-25T20:30:00Z</dcterms:modified>
</cp:coreProperties>
</file>