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57198"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Christina Philippides</w:t>
      </w:r>
    </w:p>
    <w:p w14:paraId="2BB3A987"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Ryan Cordell</w:t>
      </w:r>
    </w:p>
    <w:p w14:paraId="267B5EF2"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English 2760</w:t>
      </w:r>
    </w:p>
    <w:p w14:paraId="65F64344"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September 2017</w:t>
      </w:r>
    </w:p>
    <w:p w14:paraId="337F65A0"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6A8C15" w14:textId="77777777" w:rsidR="008D4F56" w:rsidRDefault="00976B44">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Modernizing Classrooms with Smart Boards</w:t>
      </w:r>
    </w:p>
    <w:p w14:paraId="478CDD1E"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0B996D" w14:textId="77777777" w:rsidR="008D4F56" w:rsidRDefault="00976B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Smart Board is a large touch-screen monitor that is connected to a computer and allows for an interactive and immersive classroom experience. The projecting of videos, the highlighting/circling of words, and the writing of notes on the monitor are just</w:t>
      </w:r>
      <w:r>
        <w:rPr>
          <w:rFonts w:ascii="Times New Roman" w:eastAsia="Times New Roman" w:hAnsi="Times New Roman" w:cs="Times New Roman"/>
          <w:sz w:val="24"/>
          <w:szCs w:val="24"/>
        </w:rPr>
        <w:t xml:space="preserve"> a few of its capabilities. The Smart Board was at the center of attention when it was introduced in 2004, where critics and proponents debated the negative and positive effects of this new piece of classroom technology. Although many will argue that any f</w:t>
      </w:r>
      <w:r>
        <w:rPr>
          <w:rFonts w:ascii="Times New Roman" w:eastAsia="Times New Roman" w:hAnsi="Times New Roman" w:cs="Times New Roman"/>
          <w:sz w:val="24"/>
          <w:szCs w:val="24"/>
        </w:rPr>
        <w:t xml:space="preserve">orm of technology can detract from the typical classroom experience (e.g. holding physical books, highlighting and annotating on paper, learning how to think independently), </w:t>
      </w:r>
      <w:commentRangeStart w:id="0"/>
      <w:r>
        <w:rPr>
          <w:rFonts w:ascii="Times New Roman" w:eastAsia="Times New Roman" w:hAnsi="Times New Roman" w:cs="Times New Roman"/>
          <w:sz w:val="24"/>
          <w:szCs w:val="24"/>
        </w:rPr>
        <w:t xml:space="preserve">there is plenty of evidence from various articles and studies to prove otherwise. </w:t>
      </w:r>
      <w:commentRangeEnd w:id="0"/>
      <w:r w:rsidR="00DB585E">
        <w:rPr>
          <w:rStyle w:val="CommentReference"/>
        </w:rPr>
        <w:commentReference w:id="0"/>
      </w:r>
      <w:r>
        <w:rPr>
          <w:rFonts w:ascii="Times New Roman" w:eastAsia="Times New Roman" w:hAnsi="Times New Roman" w:cs="Times New Roman"/>
          <w:sz w:val="24"/>
          <w:szCs w:val="24"/>
        </w:rPr>
        <w:t xml:space="preserve">Because the Smart Board facilitates student creativity, accommodates all reading styles, and encourages collaboration among classmates, it is truly a piece of technology that is positively enhancing and redefining </w:t>
      </w:r>
      <w:commentRangeStart w:id="1"/>
      <w:r>
        <w:rPr>
          <w:rFonts w:ascii="Times New Roman" w:eastAsia="Times New Roman" w:hAnsi="Times New Roman" w:cs="Times New Roman"/>
          <w:sz w:val="24"/>
          <w:szCs w:val="24"/>
        </w:rPr>
        <w:t>what reading means in the digital age.</w:t>
      </w:r>
      <w:commentRangeEnd w:id="1"/>
      <w:r w:rsidR="009B0354">
        <w:rPr>
          <w:rStyle w:val="CommentReference"/>
        </w:rPr>
        <w:commentReference w:id="1"/>
      </w:r>
    </w:p>
    <w:p w14:paraId="12098FB1"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DA2969"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Smart Board is changing how students read in the classroom by making it more of a creative process. When reading from a physical book, creative thought processes are often removed due to the constraints of the medium itself. This is mainly beca</w:t>
      </w:r>
      <w:r>
        <w:rPr>
          <w:rFonts w:ascii="Times New Roman" w:eastAsia="Times New Roman" w:hAnsi="Times New Roman" w:cs="Times New Roman"/>
          <w:sz w:val="24"/>
          <w:szCs w:val="24"/>
        </w:rPr>
        <w:t xml:space="preserve">use of the brain’s innate ability to form “physical landscapes” in the reader’s mind. In a </w:t>
      </w:r>
      <w:r>
        <w:rPr>
          <w:rFonts w:ascii="Times New Roman" w:eastAsia="Times New Roman" w:hAnsi="Times New Roman" w:cs="Times New Roman"/>
          <w:i/>
          <w:sz w:val="24"/>
          <w:szCs w:val="24"/>
        </w:rPr>
        <w:t>Scientific American</w:t>
      </w:r>
      <w:r>
        <w:rPr>
          <w:rFonts w:ascii="Times New Roman" w:eastAsia="Times New Roman" w:hAnsi="Times New Roman" w:cs="Times New Roman"/>
          <w:sz w:val="24"/>
          <w:szCs w:val="24"/>
        </w:rPr>
        <w:t xml:space="preserve"> article </w:t>
      </w:r>
      <w:r>
        <w:rPr>
          <w:rFonts w:ascii="Times New Roman" w:eastAsia="Times New Roman" w:hAnsi="Times New Roman" w:cs="Times New Roman"/>
          <w:sz w:val="24"/>
          <w:szCs w:val="24"/>
        </w:rPr>
        <w:lastRenderedPageBreak/>
        <w:t>written by Ferris Jabr, it is explained how meaning in physical books is “anchored to structure” and that “when we read, we construct a m</w:t>
      </w:r>
      <w:r>
        <w:rPr>
          <w:rFonts w:ascii="Times New Roman" w:eastAsia="Times New Roman" w:hAnsi="Times New Roman" w:cs="Times New Roman"/>
          <w:sz w:val="24"/>
          <w:szCs w:val="24"/>
        </w:rPr>
        <w:t xml:space="preserve">ental representation of the text.” </w:t>
      </w:r>
      <w:commentRangeStart w:id="2"/>
      <w:r>
        <w:rPr>
          <w:rFonts w:ascii="Times New Roman" w:eastAsia="Times New Roman" w:hAnsi="Times New Roman" w:cs="Times New Roman"/>
          <w:sz w:val="24"/>
          <w:szCs w:val="24"/>
        </w:rPr>
        <w:t xml:space="preserve">This makes reading a methodical process in which readers understand text based on its structure and where specific ideas are physically located rather than comprehending them in a meaningful way. </w:t>
      </w:r>
      <w:commentRangeEnd w:id="2"/>
      <w:r w:rsidR="00DB585E">
        <w:rPr>
          <w:rStyle w:val="CommentReference"/>
        </w:rPr>
        <w:commentReference w:id="2"/>
      </w:r>
      <w:r>
        <w:rPr>
          <w:rFonts w:ascii="Times New Roman" w:eastAsia="Times New Roman" w:hAnsi="Times New Roman" w:cs="Times New Roman"/>
          <w:sz w:val="24"/>
          <w:szCs w:val="24"/>
        </w:rPr>
        <w:t>A study conducted by Dart</w:t>
      </w:r>
      <w:r>
        <w:rPr>
          <w:rFonts w:ascii="Times New Roman" w:eastAsia="Times New Roman" w:hAnsi="Times New Roman" w:cs="Times New Roman"/>
          <w:sz w:val="24"/>
          <w:szCs w:val="24"/>
        </w:rPr>
        <w:t>mouth College reinforces how differently readers conceptualizing and comprehending information when it is presented on paper than on a digital screen. In the study, 300 adults were placed into groups and asked to analyze various sets of information ranging</w:t>
      </w:r>
      <w:r>
        <w:rPr>
          <w:rFonts w:ascii="Times New Roman" w:eastAsia="Times New Roman" w:hAnsi="Times New Roman" w:cs="Times New Roman"/>
          <w:sz w:val="24"/>
          <w:szCs w:val="24"/>
        </w:rPr>
        <w:t xml:space="preserve"> from articles on cars (more factual pieces of literature) to short stories (more philosophical pieces of literature). They read this information from computer screens and from paper with print. The results showed that </w:t>
      </w:r>
      <w:commentRangeStart w:id="3"/>
      <w:r>
        <w:rPr>
          <w:rFonts w:ascii="Times New Roman" w:eastAsia="Times New Roman" w:hAnsi="Times New Roman" w:cs="Times New Roman"/>
          <w:sz w:val="24"/>
          <w:szCs w:val="24"/>
        </w:rPr>
        <w:t xml:space="preserve">abstract thinking was impacted </w:t>
      </w:r>
      <w:commentRangeEnd w:id="3"/>
      <w:r w:rsidR="00F51186">
        <w:rPr>
          <w:rStyle w:val="CommentReference"/>
        </w:rPr>
        <w:commentReference w:id="3"/>
      </w:r>
      <w:r>
        <w:rPr>
          <w:rFonts w:ascii="Times New Roman" w:eastAsia="Times New Roman" w:hAnsi="Times New Roman" w:cs="Times New Roman"/>
          <w:sz w:val="24"/>
          <w:szCs w:val="24"/>
        </w:rPr>
        <w:t>by dig</w:t>
      </w:r>
      <w:r>
        <w:rPr>
          <w:rFonts w:ascii="Times New Roman" w:eastAsia="Times New Roman" w:hAnsi="Times New Roman" w:cs="Times New Roman"/>
          <w:sz w:val="24"/>
          <w:szCs w:val="24"/>
        </w:rPr>
        <w:t xml:space="preserve">ital reading but concrete memory was not (Lazar, 2016). In short, this underscores the notion that even though </w:t>
      </w:r>
      <w:commentRangeStart w:id="4"/>
      <w:r>
        <w:rPr>
          <w:rFonts w:ascii="Times New Roman" w:eastAsia="Times New Roman" w:hAnsi="Times New Roman" w:cs="Times New Roman"/>
          <w:sz w:val="24"/>
          <w:szCs w:val="24"/>
        </w:rPr>
        <w:t>reading from physical books allows readers to “memorize” certain facts</w:t>
      </w:r>
      <w:commentRangeEnd w:id="4"/>
      <w:r w:rsidR="005A7F43">
        <w:rPr>
          <w:rStyle w:val="CommentReference"/>
        </w:rPr>
        <w:commentReference w:id="4"/>
      </w:r>
      <w:r>
        <w:rPr>
          <w:rFonts w:ascii="Times New Roman" w:eastAsia="Times New Roman" w:hAnsi="Times New Roman" w:cs="Times New Roman"/>
          <w:sz w:val="24"/>
          <w:szCs w:val="24"/>
        </w:rPr>
        <w:t xml:space="preserve"> because of cognitive reasoning, digital reading technology improves compre</w:t>
      </w:r>
      <w:r>
        <w:rPr>
          <w:rFonts w:ascii="Times New Roman" w:eastAsia="Times New Roman" w:hAnsi="Times New Roman" w:cs="Times New Roman"/>
          <w:sz w:val="24"/>
          <w:szCs w:val="24"/>
        </w:rPr>
        <w:t>hension not only on facts, but also on the world around them; digital reading makes students more abstract and creative thinkers.</w:t>
      </w:r>
    </w:p>
    <w:p w14:paraId="33735CCA"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Opponents of this claim might argue that there are fallacies in how this study was presented simply because different</w:t>
      </w:r>
      <w:r>
        <w:rPr>
          <w:rFonts w:ascii="Times New Roman" w:eastAsia="Times New Roman" w:hAnsi="Times New Roman" w:cs="Times New Roman"/>
          <w:sz w:val="24"/>
          <w:szCs w:val="24"/>
        </w:rPr>
        <w:t xml:space="preserve"> people have different ways in which they retain and comprehend information. Some people are just naturally abstract and creative thinkers, regardless of what platform they use to read information. An article published by </w:t>
      </w:r>
      <w:r>
        <w:rPr>
          <w:rFonts w:ascii="Times New Roman" w:eastAsia="Times New Roman" w:hAnsi="Times New Roman" w:cs="Times New Roman"/>
          <w:i/>
          <w:sz w:val="24"/>
          <w:szCs w:val="24"/>
        </w:rPr>
        <w:t>Healthline</w:t>
      </w:r>
      <w:r>
        <w:rPr>
          <w:rFonts w:ascii="Times New Roman" w:eastAsia="Times New Roman" w:hAnsi="Times New Roman" w:cs="Times New Roman"/>
          <w:sz w:val="24"/>
          <w:szCs w:val="24"/>
        </w:rPr>
        <w:t xml:space="preserve"> titled “Left Brain vs. </w:t>
      </w:r>
      <w:r>
        <w:rPr>
          <w:rFonts w:ascii="Times New Roman" w:eastAsia="Times New Roman" w:hAnsi="Times New Roman" w:cs="Times New Roman"/>
          <w:sz w:val="24"/>
          <w:szCs w:val="24"/>
        </w:rPr>
        <w:t>Right Brain: What Does This Mean for Me?” states that this can be proven by looking at the two hemispheres of the human brain: the left side is more adept at linear thinking and the right side is more adept at creative thinking. In other words, some people</w:t>
      </w:r>
      <w:r>
        <w:rPr>
          <w:rFonts w:ascii="Times New Roman" w:eastAsia="Times New Roman" w:hAnsi="Times New Roman" w:cs="Times New Roman"/>
          <w:sz w:val="24"/>
          <w:szCs w:val="24"/>
        </w:rPr>
        <w:t xml:space="preserve"> have a more dominant “right brain” than others. However, emphasis should be made on the importance of digesting information from multiple media forms depending on what the person is reading. </w:t>
      </w:r>
      <w:r>
        <w:rPr>
          <w:rFonts w:ascii="Times New Roman" w:eastAsia="Times New Roman" w:hAnsi="Times New Roman" w:cs="Times New Roman"/>
          <w:sz w:val="24"/>
          <w:szCs w:val="24"/>
        </w:rPr>
        <w:lastRenderedPageBreak/>
        <w:t>Physical books should be used when one is trying to memorize inf</w:t>
      </w:r>
      <w:r>
        <w:rPr>
          <w:rFonts w:ascii="Times New Roman" w:eastAsia="Times New Roman" w:hAnsi="Times New Roman" w:cs="Times New Roman"/>
          <w:sz w:val="24"/>
          <w:szCs w:val="24"/>
        </w:rPr>
        <w:t xml:space="preserve">ormation, and </w:t>
      </w:r>
      <w:commentRangeStart w:id="5"/>
      <w:r>
        <w:rPr>
          <w:rFonts w:ascii="Times New Roman" w:eastAsia="Times New Roman" w:hAnsi="Times New Roman" w:cs="Times New Roman"/>
          <w:sz w:val="24"/>
          <w:szCs w:val="24"/>
        </w:rPr>
        <w:t>digital technology should be used when one is trying to think holistically and intuitively.</w:t>
      </w:r>
      <w:commentRangeEnd w:id="5"/>
      <w:r w:rsidR="00442DA7">
        <w:rPr>
          <w:rStyle w:val="CommentReference"/>
        </w:rPr>
        <w:commentReference w:id="5"/>
      </w:r>
    </w:p>
    <w:p w14:paraId="6BBB7B56"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7776CD" w14:textId="77777777" w:rsidR="008D4F56" w:rsidRDefault="00976B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days of the “one-size-fits-all” educational model are long gone as technologies like the Smart Board are conveniently accommodating the differen</w:t>
      </w:r>
      <w:r>
        <w:rPr>
          <w:rFonts w:ascii="Times New Roman" w:eastAsia="Times New Roman" w:hAnsi="Times New Roman" w:cs="Times New Roman"/>
          <w:sz w:val="24"/>
          <w:szCs w:val="24"/>
        </w:rPr>
        <w:t xml:space="preserve">t learning styles of students. Akin to the previous explanation on how some students are more creative thinkers than others, there are various ways in which students process and learn information. In a </w:t>
      </w:r>
      <w:r>
        <w:rPr>
          <w:rFonts w:ascii="Times New Roman" w:eastAsia="Times New Roman" w:hAnsi="Times New Roman" w:cs="Times New Roman"/>
          <w:i/>
          <w:sz w:val="24"/>
          <w:szCs w:val="24"/>
        </w:rPr>
        <w:t>TED Talk</w:t>
      </w:r>
      <w:r>
        <w:rPr>
          <w:rFonts w:ascii="Times New Roman" w:eastAsia="Times New Roman" w:hAnsi="Times New Roman" w:cs="Times New Roman"/>
          <w:sz w:val="24"/>
          <w:szCs w:val="24"/>
        </w:rPr>
        <w:t xml:space="preserve"> presentation titled “Blending Technology and </w:t>
      </w:r>
      <w:r>
        <w:rPr>
          <w:rFonts w:ascii="Times New Roman" w:eastAsia="Times New Roman" w:hAnsi="Times New Roman" w:cs="Times New Roman"/>
          <w:sz w:val="24"/>
          <w:szCs w:val="24"/>
        </w:rPr>
        <w:t>Classroom Learning,” speaker Jessie Woolley-Wilson highlights the importance of placing Smart Boards in classrooms because of their ability to adapt to the learning needs of every student. She states “I am very, very excited about the future of learning, d</w:t>
      </w:r>
      <w:r>
        <w:rPr>
          <w:rFonts w:ascii="Times New Roman" w:eastAsia="Times New Roman" w:hAnsi="Times New Roman" w:cs="Times New Roman"/>
          <w:sz w:val="24"/>
          <w:szCs w:val="24"/>
        </w:rPr>
        <w:t>espite what you might read in the paper every day, because I think it rests in the promise of blended learning. Blended learning, learning that combines the traditional face-to-face classroom experience that all of us perhaps grew up with, with new innovat</w:t>
      </w:r>
      <w:r>
        <w:rPr>
          <w:rFonts w:ascii="Times New Roman" w:eastAsia="Times New Roman" w:hAnsi="Times New Roman" w:cs="Times New Roman"/>
          <w:sz w:val="24"/>
          <w:szCs w:val="24"/>
        </w:rPr>
        <w:t>ive learning technologies that have the power, in my mind, to democratize learning</w:t>
      </w:r>
      <w:commentRangeStart w:id="6"/>
      <w:r>
        <w:rPr>
          <w:rFonts w:ascii="Times New Roman" w:eastAsia="Times New Roman" w:hAnsi="Times New Roman" w:cs="Times New Roman"/>
          <w:sz w:val="24"/>
          <w:szCs w:val="24"/>
        </w:rPr>
        <w:t xml:space="preserve">.” </w:t>
      </w:r>
      <w:commentRangeEnd w:id="6"/>
      <w:r w:rsidR="00442DA7">
        <w:rPr>
          <w:rStyle w:val="CommentReference"/>
        </w:rPr>
        <w:commentReference w:id="6"/>
      </w:r>
      <w:r>
        <w:rPr>
          <w:rFonts w:ascii="Times New Roman" w:eastAsia="Times New Roman" w:hAnsi="Times New Roman" w:cs="Times New Roman"/>
          <w:sz w:val="24"/>
          <w:szCs w:val="24"/>
        </w:rPr>
        <w:t>One possible counterargument to this claim is that the Smart Board does not encompass all reading styles as it greatly favors visual learners. Because the Smart Board offe</w:t>
      </w:r>
      <w:r>
        <w:rPr>
          <w:rFonts w:ascii="Times New Roman" w:eastAsia="Times New Roman" w:hAnsi="Times New Roman" w:cs="Times New Roman"/>
          <w:sz w:val="24"/>
          <w:szCs w:val="24"/>
        </w:rPr>
        <w:t>rs a completely digitized learning experience, there are limited opportunities for tactile learners to engage with the text. After all, holding, touching, and turning pages does not exist with the Smart Board. However, the tangibility of holding, touching,</w:t>
      </w:r>
      <w:r>
        <w:rPr>
          <w:rFonts w:ascii="Times New Roman" w:eastAsia="Times New Roman" w:hAnsi="Times New Roman" w:cs="Times New Roman"/>
          <w:sz w:val="24"/>
          <w:szCs w:val="24"/>
        </w:rPr>
        <w:t xml:space="preserve"> and interacting with the Smart Board does exist as students can hold the pen to underline text, and interact with the screen because of its touch screen technology. </w:t>
      </w:r>
      <w:commentRangeStart w:id="7"/>
      <w:r>
        <w:rPr>
          <w:rFonts w:ascii="Times New Roman" w:eastAsia="Times New Roman" w:hAnsi="Times New Roman" w:cs="Times New Roman"/>
          <w:sz w:val="24"/>
          <w:szCs w:val="24"/>
        </w:rPr>
        <w:t>The Smart Board can become as physical as a student wants because of its flexibility to ca</w:t>
      </w:r>
      <w:r>
        <w:rPr>
          <w:rFonts w:ascii="Times New Roman" w:eastAsia="Times New Roman" w:hAnsi="Times New Roman" w:cs="Times New Roman"/>
          <w:sz w:val="24"/>
          <w:szCs w:val="24"/>
        </w:rPr>
        <w:t>ter to his/her reading and learning needs.</w:t>
      </w:r>
      <w:commentRangeEnd w:id="7"/>
      <w:r w:rsidR="00442DA7">
        <w:rPr>
          <w:rStyle w:val="CommentReference"/>
        </w:rPr>
        <w:commentReference w:id="7"/>
      </w:r>
    </w:p>
    <w:p w14:paraId="0C1540F6" w14:textId="77777777" w:rsidR="008D4F56" w:rsidRDefault="00976B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is more revolutionary about the Smart Board is that it has the ability blend learning styles together. For instance, visual learners can view and learn from visual elements like underlined, highlighted, and a</w:t>
      </w:r>
      <w:r>
        <w:rPr>
          <w:rFonts w:ascii="Times New Roman" w:eastAsia="Times New Roman" w:hAnsi="Times New Roman" w:cs="Times New Roman"/>
          <w:sz w:val="24"/>
          <w:szCs w:val="24"/>
        </w:rPr>
        <w:t>nnotated text, while tactile learns touch and interact with the touch screen board by aiding the annotated text. Audio learners can listen and have discussions about the text with other classmates, while aural learners can play digital books with sounds, v</w:t>
      </w:r>
      <w:r>
        <w:rPr>
          <w:rFonts w:ascii="Times New Roman" w:eastAsia="Times New Roman" w:hAnsi="Times New Roman" w:cs="Times New Roman"/>
          <w:sz w:val="24"/>
          <w:szCs w:val="24"/>
        </w:rPr>
        <w:t>oiceovers, music to aid in their understanding of the text (some prefer interpersonal communication while others prefer being spoken to). In any case, a prime advantage of the Smart Board is that it can personalize texts so that different reading styles ar</w:t>
      </w:r>
      <w:r>
        <w:rPr>
          <w:rFonts w:ascii="Times New Roman" w:eastAsia="Times New Roman" w:hAnsi="Times New Roman" w:cs="Times New Roman"/>
          <w:sz w:val="24"/>
          <w:szCs w:val="24"/>
        </w:rPr>
        <w:t xml:space="preserve">e met, which directly correlates to student engagement. </w:t>
      </w:r>
      <w:r>
        <w:rPr>
          <w:rFonts w:ascii="Times New Roman" w:eastAsia="Times New Roman" w:hAnsi="Times New Roman" w:cs="Times New Roman"/>
          <w:sz w:val="24"/>
          <w:szCs w:val="24"/>
          <w:highlight w:val="white"/>
        </w:rPr>
        <w:t>In her research paper titled “The Impact of a SMART Board on the Literacy Teaching and Learning in an Inclusion Third Grade Classroom,” Stephanie Anne Ferris notes that (based on a series of observati</w:t>
      </w:r>
      <w:r>
        <w:rPr>
          <w:rFonts w:ascii="Times New Roman" w:eastAsia="Times New Roman" w:hAnsi="Times New Roman" w:cs="Times New Roman"/>
          <w:sz w:val="24"/>
          <w:szCs w:val="24"/>
          <w:highlight w:val="white"/>
        </w:rPr>
        <w:t xml:space="preserve">ons conducted in 3rd grade classrooms), </w:t>
      </w:r>
      <w:r>
        <w:rPr>
          <w:rFonts w:ascii="Times New Roman" w:eastAsia="Times New Roman" w:hAnsi="Times New Roman" w:cs="Times New Roman"/>
          <w:sz w:val="24"/>
          <w:szCs w:val="24"/>
        </w:rPr>
        <w:t>if students acknowledge that their preferred learning style is being met, they will more eagerly partake in class discussions. Interacting with the Smart Board excites students because they understand its ability and</w:t>
      </w:r>
      <w:r>
        <w:rPr>
          <w:rFonts w:ascii="Times New Roman" w:eastAsia="Times New Roman" w:hAnsi="Times New Roman" w:cs="Times New Roman"/>
          <w:sz w:val="24"/>
          <w:szCs w:val="24"/>
        </w:rPr>
        <w:t xml:space="preserve"> versatility to transform into reading text the way they prefer. She states that “teacher participants found that all students wanted a tum at the board. Students shared new understanding they were making and showed a high level of engagement, asking the t</w:t>
      </w:r>
      <w:r>
        <w:rPr>
          <w:rFonts w:ascii="Times New Roman" w:eastAsia="Times New Roman" w:hAnsi="Times New Roman" w:cs="Times New Roman"/>
          <w:sz w:val="24"/>
          <w:szCs w:val="24"/>
        </w:rPr>
        <w:t xml:space="preserve">eacher to use the board to help explain a concept when it wasn’t currently being used with their preferred learning style.” In other words, students were not afraid to engage with </w:t>
      </w:r>
      <w:commentRangeStart w:id="8"/>
      <w:r>
        <w:rPr>
          <w:rFonts w:ascii="Times New Roman" w:eastAsia="Times New Roman" w:hAnsi="Times New Roman" w:cs="Times New Roman"/>
          <w:sz w:val="24"/>
          <w:szCs w:val="24"/>
        </w:rPr>
        <w:t xml:space="preserve">the text </w:t>
      </w:r>
      <w:commentRangeEnd w:id="8"/>
      <w:r w:rsidR="0022370C">
        <w:rPr>
          <w:rStyle w:val="CommentReference"/>
        </w:rPr>
        <w:commentReference w:id="8"/>
      </w:r>
      <w:r>
        <w:rPr>
          <w:rFonts w:ascii="Times New Roman" w:eastAsia="Times New Roman" w:hAnsi="Times New Roman" w:cs="Times New Roman"/>
          <w:sz w:val="24"/>
          <w:szCs w:val="24"/>
        </w:rPr>
        <w:t>because if an aural learner wanted sound to be played, for example,</w:t>
      </w:r>
      <w:r>
        <w:rPr>
          <w:rFonts w:ascii="Times New Roman" w:eastAsia="Times New Roman" w:hAnsi="Times New Roman" w:cs="Times New Roman"/>
          <w:sz w:val="24"/>
          <w:szCs w:val="24"/>
        </w:rPr>
        <w:t xml:space="preserve"> he/she could easily have the Smart Board do that. The Smart Board can easily be manipulated to meet the student’s specific reading and learning needs. </w:t>
      </w:r>
    </w:p>
    <w:p w14:paraId="2669D078" w14:textId="77777777" w:rsidR="008D4F56" w:rsidRDefault="008D4F56">
      <w:pPr>
        <w:spacing w:line="480" w:lineRule="auto"/>
        <w:rPr>
          <w:rFonts w:ascii="Times New Roman" w:eastAsia="Times New Roman" w:hAnsi="Times New Roman" w:cs="Times New Roman"/>
          <w:sz w:val="24"/>
          <w:szCs w:val="24"/>
        </w:rPr>
      </w:pPr>
    </w:p>
    <w:p w14:paraId="446F60CA" w14:textId="77777777" w:rsidR="008D4F56" w:rsidRDefault="00976B4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A central aspect of the Smart Board is that it encourages collaboration among classmates. </w:t>
      </w:r>
      <w:r>
        <w:rPr>
          <w:rFonts w:ascii="Times New Roman" w:eastAsia="Times New Roman" w:hAnsi="Times New Roman" w:cs="Times New Roman"/>
          <w:sz w:val="24"/>
          <w:szCs w:val="24"/>
          <w:highlight w:val="white"/>
        </w:rPr>
        <w:t>Acc</w:t>
      </w:r>
      <w:r>
        <w:rPr>
          <w:rFonts w:ascii="Times New Roman" w:eastAsia="Times New Roman" w:hAnsi="Times New Roman" w:cs="Times New Roman"/>
          <w:sz w:val="24"/>
          <w:szCs w:val="24"/>
          <w:highlight w:val="white"/>
        </w:rPr>
        <w:t>ording to a recent study conducted by CompTIA, which surveyed 500 K-12 and college instructors across the country, it was revealed that “78 percent of K-12 teachers and administrators believe technology has positively impacted the classroom and the product</w:t>
      </w:r>
      <w:r>
        <w:rPr>
          <w:rFonts w:ascii="Times New Roman" w:eastAsia="Times New Roman" w:hAnsi="Times New Roman" w:cs="Times New Roman"/>
          <w:sz w:val="24"/>
          <w:szCs w:val="24"/>
          <w:highlight w:val="white"/>
        </w:rPr>
        <w:t>ivity of students.” The report goes on to explain that this productivity stemmed from the mutual engagement between the Smart Board and the collaboration among the students. In this respect, the Smart Board differs from other digital reading technologies l</w:t>
      </w:r>
      <w:r>
        <w:rPr>
          <w:rFonts w:ascii="Times New Roman" w:eastAsia="Times New Roman" w:hAnsi="Times New Roman" w:cs="Times New Roman"/>
          <w:sz w:val="24"/>
          <w:szCs w:val="24"/>
          <w:highlight w:val="white"/>
        </w:rPr>
        <w:t>ike the Kindle and iPad because these mediums are very individualistic. Just like the physical book, these devices make it easy for students to keep their ideas to themselves because they are not easily shared with others, unlike the Smart Board which is a</w:t>
      </w:r>
      <w:r>
        <w:rPr>
          <w:rFonts w:ascii="Times New Roman" w:eastAsia="Times New Roman" w:hAnsi="Times New Roman" w:cs="Times New Roman"/>
          <w:sz w:val="24"/>
          <w:szCs w:val="24"/>
          <w:highlight w:val="white"/>
        </w:rPr>
        <w:t xml:space="preserve"> giant screen mounted to the wall where class discussions can be centered around. Reading is both a private and interpersonal experience where independently grappling one’s own ideas and assimilating another classmate’s ideas are important. However, person</w:t>
      </w:r>
      <w:r>
        <w:rPr>
          <w:rFonts w:ascii="Times New Roman" w:eastAsia="Times New Roman" w:hAnsi="Times New Roman" w:cs="Times New Roman"/>
          <w:sz w:val="24"/>
          <w:szCs w:val="24"/>
          <w:highlight w:val="white"/>
        </w:rPr>
        <w:t xml:space="preserve">al devices can easily trap the reader into his/her own sphere, prohibiting opportunities for collaborative engagement. </w:t>
      </w:r>
      <w:r>
        <w:rPr>
          <w:rFonts w:ascii="Times New Roman" w:eastAsia="Times New Roman" w:hAnsi="Times New Roman" w:cs="Times New Roman"/>
          <w:sz w:val="24"/>
          <w:szCs w:val="24"/>
        </w:rPr>
        <w:t xml:space="preserve">Malcolm Gladwell’s book titled </w:t>
      </w:r>
      <w:r>
        <w:rPr>
          <w:rFonts w:ascii="Times New Roman" w:eastAsia="Times New Roman" w:hAnsi="Times New Roman" w:cs="Times New Roman"/>
          <w:i/>
          <w:sz w:val="24"/>
          <w:szCs w:val="24"/>
        </w:rPr>
        <w:t>Outliers</w:t>
      </w:r>
      <w:r>
        <w:rPr>
          <w:rFonts w:ascii="Times New Roman" w:eastAsia="Times New Roman" w:hAnsi="Times New Roman" w:cs="Times New Roman"/>
          <w:sz w:val="24"/>
          <w:szCs w:val="24"/>
        </w:rPr>
        <w:t xml:space="preserve"> explains the importance of collaboration. He explains the main reason why plane crashes occur is </w:t>
      </w:r>
      <w:r>
        <w:rPr>
          <w:rFonts w:ascii="Times New Roman" w:eastAsia="Times New Roman" w:hAnsi="Times New Roman" w:cs="Times New Roman"/>
          <w:sz w:val="24"/>
          <w:szCs w:val="24"/>
        </w:rPr>
        <w:t>because there is a lack of teamwork and communication between the pilot and co-pilot. On page 52, Gladwell states that “i</w:t>
      </w:r>
      <w:r>
        <w:rPr>
          <w:rFonts w:ascii="Times New Roman" w:eastAsia="Times New Roman" w:hAnsi="Times New Roman" w:cs="Times New Roman"/>
          <w:sz w:val="24"/>
          <w:szCs w:val="24"/>
          <w:highlight w:val="white"/>
        </w:rPr>
        <w:t>t’s not that the pilot has to negotiate some critical technical maneuver and fails. The kinds of errors that cause plane crashes are in</w:t>
      </w:r>
      <w:r>
        <w:rPr>
          <w:rFonts w:ascii="Times New Roman" w:eastAsia="Times New Roman" w:hAnsi="Times New Roman" w:cs="Times New Roman"/>
          <w:sz w:val="24"/>
          <w:szCs w:val="24"/>
          <w:highlight w:val="white"/>
        </w:rPr>
        <w:t>variably errors of teamwork and communication. One pilot knows something important and somehow doesn’t tell the other pilot. One pilot does something wrong, and the other pilot doesn’t catch the error.” The same idea can be seen in the classroom, where sil</w:t>
      </w:r>
      <w:r>
        <w:rPr>
          <w:rFonts w:ascii="Times New Roman" w:eastAsia="Times New Roman" w:hAnsi="Times New Roman" w:cs="Times New Roman"/>
          <w:sz w:val="24"/>
          <w:szCs w:val="24"/>
          <w:highlight w:val="white"/>
        </w:rPr>
        <w:t xml:space="preserve">ently contemplating one’s own ideas without considering other thoughts or perspectives is detrimental to the productivity of the class. The Smart Board can help improve the lack of teamwork, communication, and spreading of ideas by acting as a centerpiece </w:t>
      </w:r>
      <w:r>
        <w:rPr>
          <w:rFonts w:ascii="Times New Roman" w:eastAsia="Times New Roman" w:hAnsi="Times New Roman" w:cs="Times New Roman"/>
          <w:sz w:val="24"/>
          <w:szCs w:val="24"/>
          <w:highlight w:val="white"/>
        </w:rPr>
        <w:t xml:space="preserve">where students can </w:t>
      </w:r>
      <w:r>
        <w:rPr>
          <w:rFonts w:ascii="Times New Roman" w:eastAsia="Times New Roman" w:hAnsi="Times New Roman" w:cs="Times New Roman"/>
          <w:sz w:val="24"/>
          <w:szCs w:val="24"/>
          <w:highlight w:val="white"/>
        </w:rPr>
        <w:lastRenderedPageBreak/>
        <w:t>come to read the text together, and in the process, discover or argue with new ideas that are proposed. In a sense, the Smart Board forces students to engage with one another because there is only one screen, and thus, one main discussio</w:t>
      </w:r>
      <w:r>
        <w:rPr>
          <w:rFonts w:ascii="Times New Roman" w:eastAsia="Times New Roman" w:hAnsi="Times New Roman" w:cs="Times New Roman"/>
          <w:sz w:val="24"/>
          <w:szCs w:val="24"/>
          <w:highlight w:val="white"/>
        </w:rPr>
        <w:t>n.</w:t>
      </w:r>
      <w:r w:rsidR="0022370C">
        <w:rPr>
          <w:rStyle w:val="CommentReference"/>
        </w:rPr>
        <w:commentReference w:id="9"/>
      </w:r>
    </w:p>
    <w:p w14:paraId="7FE0ED03" w14:textId="77777777" w:rsidR="008D4F56" w:rsidRDefault="00976B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unique aspect of the Smart Board is that it is connected to a computer, and thus the Internet. This immediate Internet access offers readers a plethora of online resources at their fingertips. An example of this would be searching the dictionary def</w:t>
      </w:r>
      <w:r>
        <w:rPr>
          <w:rFonts w:ascii="Times New Roman" w:eastAsia="Times New Roman" w:hAnsi="Times New Roman" w:cs="Times New Roman"/>
          <w:sz w:val="24"/>
          <w:szCs w:val="24"/>
        </w:rPr>
        <w:t>inition of a word a student is unfamiliar with. In addition, the Smart Board allows many different types of media, including photos, videos, graphs, and maps, to be displayed (“The Advantages of SMART Boards in the Classroom,” 2014). These medium enrich an</w:t>
      </w:r>
      <w:r>
        <w:rPr>
          <w:rFonts w:ascii="Times New Roman" w:eastAsia="Times New Roman" w:hAnsi="Times New Roman" w:cs="Times New Roman"/>
          <w:sz w:val="24"/>
          <w:szCs w:val="24"/>
        </w:rPr>
        <w:t>d expand the learning experience by promoting interest and entertainment among the students. Staring at printed sheets of paper without any other type of medium to amplify the appeal of the text is mentally taxing and can cause readers to stop paying atten</w:t>
      </w:r>
      <w:r>
        <w:rPr>
          <w:rFonts w:ascii="Times New Roman" w:eastAsia="Times New Roman" w:hAnsi="Times New Roman" w:cs="Times New Roman"/>
          <w:sz w:val="24"/>
          <w:szCs w:val="24"/>
        </w:rPr>
        <w:t>tion. It is also possible to integrate various technologies, such as software applications, cameras, video cameras, and microphones, to improve the digital experience (Bradley, n/a). Changing the way students read by making it more interesting and enjoyabl</w:t>
      </w:r>
      <w:r>
        <w:rPr>
          <w:rFonts w:ascii="Times New Roman" w:eastAsia="Times New Roman" w:hAnsi="Times New Roman" w:cs="Times New Roman"/>
          <w:sz w:val="24"/>
          <w:szCs w:val="24"/>
        </w:rPr>
        <w:t>e will increase engagement and overall collaboration.</w:t>
      </w:r>
      <w:r w:rsidR="0022370C">
        <w:rPr>
          <w:rStyle w:val="CommentReference"/>
        </w:rPr>
        <w:commentReference w:id="10"/>
      </w:r>
    </w:p>
    <w:p w14:paraId="72F17ECD"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9A8246" w14:textId="77777777" w:rsidR="008D4F56" w:rsidRDefault="00976B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day and age, there is no doubt that technology is perpetually shaping our lives. Specifically, technology is rapidly making a dominating presence in classrooms, where students have the capabil</w:t>
      </w:r>
      <w:r>
        <w:rPr>
          <w:rFonts w:ascii="Times New Roman" w:eastAsia="Times New Roman" w:hAnsi="Times New Roman" w:cs="Times New Roman"/>
          <w:sz w:val="24"/>
          <w:szCs w:val="24"/>
        </w:rPr>
        <w:t>ity to read, highlight, and underline text in a creative, intuitive, and collaborative manner. Even though laptops and iPads are also popular forms of technology found in classrooms that can be used to read and analyze text, the Smart Board is unparalleled</w:t>
      </w:r>
      <w:r>
        <w:rPr>
          <w:rFonts w:ascii="Times New Roman" w:eastAsia="Times New Roman" w:hAnsi="Times New Roman" w:cs="Times New Roman"/>
          <w:sz w:val="24"/>
          <w:szCs w:val="24"/>
        </w:rPr>
        <w:t xml:space="preserve"> in its ability to bring students together around a central platform. Because the Smart Board facilitates student creativity, accommodates all reading styles, and encourages collaboration among </w:t>
      </w:r>
      <w:r>
        <w:rPr>
          <w:rFonts w:ascii="Times New Roman" w:eastAsia="Times New Roman" w:hAnsi="Times New Roman" w:cs="Times New Roman"/>
          <w:sz w:val="24"/>
          <w:szCs w:val="24"/>
        </w:rPr>
        <w:lastRenderedPageBreak/>
        <w:t>classmates, various articles and studies can support that this</w:t>
      </w:r>
      <w:r>
        <w:rPr>
          <w:rFonts w:ascii="Times New Roman" w:eastAsia="Times New Roman" w:hAnsi="Times New Roman" w:cs="Times New Roman"/>
          <w:sz w:val="24"/>
          <w:szCs w:val="24"/>
        </w:rPr>
        <w:t xml:space="preserve"> piece of technology is redefining the conventional ways of approaching literature in classrooms.</w:t>
      </w:r>
    </w:p>
    <w:p w14:paraId="03847E64" w14:textId="77777777" w:rsidR="008D4F56" w:rsidRDefault="008D4F56">
      <w:pPr>
        <w:spacing w:after="240" w:line="480" w:lineRule="auto"/>
        <w:rPr>
          <w:rFonts w:ascii="Times New Roman" w:eastAsia="Times New Roman" w:hAnsi="Times New Roman" w:cs="Times New Roman"/>
          <w:sz w:val="24"/>
          <w:szCs w:val="24"/>
        </w:rPr>
      </w:pPr>
    </w:p>
    <w:p w14:paraId="0CF17655" w14:textId="55CC0E49" w:rsidR="008D4F56" w:rsidRDefault="00F95AC6">
      <w:pPr>
        <w:spacing w:after="240" w:line="480" w:lineRule="auto"/>
        <w:rPr>
          <w:ins w:id="11" w:author="Cordell, Ryan" w:date="2017-09-25T10:53:00Z"/>
          <w:rFonts w:ascii="Times New Roman" w:eastAsia="Times New Roman" w:hAnsi="Times New Roman" w:cs="Times New Roman"/>
          <w:sz w:val="24"/>
          <w:szCs w:val="24"/>
        </w:rPr>
      </w:pPr>
      <w:ins w:id="12" w:author="Cordell, Ryan" w:date="2017-09-25T10:53:00Z">
        <w:r>
          <w:rPr>
            <w:rFonts w:ascii="Times New Roman" w:eastAsia="Times New Roman" w:hAnsi="Times New Roman" w:cs="Times New Roman"/>
            <w:sz w:val="24"/>
            <w:szCs w:val="24"/>
          </w:rPr>
          <w:t>Christina,</w:t>
        </w:r>
      </w:ins>
    </w:p>
    <w:p w14:paraId="104CE8C1" w14:textId="3085808F" w:rsidR="00F95AC6" w:rsidRDefault="00F95AC6">
      <w:pPr>
        <w:spacing w:after="240" w:line="480" w:lineRule="auto"/>
        <w:rPr>
          <w:ins w:id="13" w:author="Cordell, Ryan" w:date="2017-09-25T10:58:00Z"/>
          <w:rFonts w:ascii="Times New Roman" w:eastAsia="Times New Roman" w:hAnsi="Times New Roman" w:cs="Times New Roman"/>
          <w:sz w:val="24"/>
          <w:szCs w:val="24"/>
        </w:rPr>
      </w:pPr>
      <w:ins w:id="14" w:author="Cordell, Ryan" w:date="2017-09-25T10:53:00Z">
        <w:r>
          <w:rPr>
            <w:rFonts w:ascii="Times New Roman" w:eastAsia="Times New Roman" w:hAnsi="Times New Roman" w:cs="Times New Roman"/>
            <w:sz w:val="24"/>
            <w:szCs w:val="24"/>
          </w:rPr>
          <w:t>Overall your essay is well structured and clearly argued. In my comments I</w:t>
        </w:r>
      </w:ins>
      <w:ins w:id="15" w:author="Cordell, Ryan" w:date="2017-09-25T10:54:00Z">
        <w:r>
          <w:rPr>
            <w:rFonts w:ascii="Times New Roman" w:eastAsia="Times New Roman" w:hAnsi="Times New Roman" w:cs="Times New Roman"/>
            <w:sz w:val="24"/>
            <w:szCs w:val="24"/>
          </w:rPr>
          <w:t xml:space="preserve">’ve tried to push you to clarify the terms of your engagement a bit, keeping in mind a skeptical reader at each step along the way. </w:t>
        </w:r>
      </w:ins>
      <w:ins w:id="16" w:author="Cordell, Ryan" w:date="2017-09-25T10:57:00Z">
        <w:r w:rsidR="00976B44">
          <w:rPr>
            <w:rFonts w:ascii="Times New Roman" w:eastAsia="Times New Roman" w:hAnsi="Times New Roman" w:cs="Times New Roman"/>
            <w:sz w:val="24"/>
            <w:szCs w:val="24"/>
          </w:rPr>
          <w:t>In particular, you need to do a bit more work establishing the smart board as a technology of reading, specifically, and clarifying specifically how some of the studies you cite bolster your argument about the kinds of engagement</w:t>
        </w:r>
      </w:ins>
      <w:ins w:id="17" w:author="Cordell, Ryan" w:date="2017-09-25T10:58:00Z">
        <w:r w:rsidR="00976B44">
          <w:rPr>
            <w:rFonts w:ascii="Times New Roman" w:eastAsia="Times New Roman" w:hAnsi="Times New Roman" w:cs="Times New Roman"/>
            <w:sz w:val="24"/>
            <w:szCs w:val="24"/>
          </w:rPr>
          <w:t>s</w:t>
        </w:r>
      </w:ins>
      <w:ins w:id="18" w:author="Cordell, Ryan" w:date="2017-09-25T10:57:00Z">
        <w:r w:rsidR="00976B44">
          <w:rPr>
            <w:rFonts w:ascii="Times New Roman" w:eastAsia="Times New Roman" w:hAnsi="Times New Roman" w:cs="Times New Roman"/>
            <w:sz w:val="24"/>
            <w:szCs w:val="24"/>
          </w:rPr>
          <w:t xml:space="preserve"> smart boards encourage. </w:t>
        </w:r>
      </w:ins>
      <w:ins w:id="19" w:author="Cordell, Ryan" w:date="2017-09-25T10:58:00Z">
        <w:r w:rsidR="00976B44">
          <w:rPr>
            <w:rFonts w:ascii="Times New Roman" w:eastAsia="Times New Roman" w:hAnsi="Times New Roman" w:cs="Times New Roman"/>
            <w:sz w:val="24"/>
            <w:szCs w:val="24"/>
          </w:rPr>
          <w:t>If you have any questions about my comments, come see me and we can discuss them.</w:t>
        </w:r>
      </w:ins>
    </w:p>
    <w:p w14:paraId="476BB54A" w14:textId="0A16BA91" w:rsidR="00976B44" w:rsidRDefault="00976B44">
      <w:pPr>
        <w:spacing w:after="240" w:line="480" w:lineRule="auto"/>
        <w:rPr>
          <w:rFonts w:ascii="Times New Roman" w:eastAsia="Times New Roman" w:hAnsi="Times New Roman" w:cs="Times New Roman"/>
          <w:sz w:val="24"/>
          <w:szCs w:val="24"/>
        </w:rPr>
      </w:pPr>
      <w:ins w:id="20" w:author="Cordell, Ryan" w:date="2017-09-25T10:58:00Z">
        <w:r>
          <w:rPr>
            <w:rFonts w:ascii="Times New Roman" w:eastAsia="Times New Roman" w:hAnsi="Times New Roman" w:cs="Times New Roman"/>
            <w:sz w:val="24"/>
            <w:szCs w:val="24"/>
          </w:rPr>
          <w:t>--Ryan Cordell</w:t>
        </w:r>
      </w:ins>
      <w:bookmarkStart w:id="21" w:name="_GoBack"/>
      <w:bookmarkEnd w:id="21"/>
    </w:p>
    <w:p w14:paraId="2655509B" w14:textId="77777777" w:rsidR="008D4F56" w:rsidRDefault="008D4F56">
      <w:pPr>
        <w:spacing w:after="240" w:line="480" w:lineRule="auto"/>
        <w:rPr>
          <w:rFonts w:ascii="Times New Roman" w:eastAsia="Times New Roman" w:hAnsi="Times New Roman" w:cs="Times New Roman"/>
          <w:sz w:val="24"/>
          <w:szCs w:val="24"/>
        </w:rPr>
      </w:pPr>
    </w:p>
    <w:p w14:paraId="320206DA" w14:textId="77777777" w:rsidR="008D4F56" w:rsidRDefault="008D4F56">
      <w:pPr>
        <w:spacing w:after="240" w:line="480" w:lineRule="auto"/>
        <w:rPr>
          <w:rFonts w:ascii="Times New Roman" w:eastAsia="Times New Roman" w:hAnsi="Times New Roman" w:cs="Times New Roman"/>
          <w:sz w:val="24"/>
          <w:szCs w:val="24"/>
        </w:rPr>
      </w:pPr>
    </w:p>
    <w:p w14:paraId="12CDAA0C" w14:textId="77777777" w:rsidR="008D4F56" w:rsidRDefault="008D4F56">
      <w:pPr>
        <w:spacing w:after="240" w:line="480" w:lineRule="auto"/>
        <w:rPr>
          <w:rFonts w:ascii="Times New Roman" w:eastAsia="Times New Roman" w:hAnsi="Times New Roman" w:cs="Times New Roman"/>
          <w:sz w:val="24"/>
          <w:szCs w:val="24"/>
        </w:rPr>
      </w:pPr>
    </w:p>
    <w:p w14:paraId="77014175" w14:textId="77777777" w:rsidR="008D4F56" w:rsidRDefault="008D4F56">
      <w:pPr>
        <w:spacing w:after="240" w:line="480" w:lineRule="auto"/>
        <w:rPr>
          <w:rFonts w:ascii="Times New Roman" w:eastAsia="Times New Roman" w:hAnsi="Times New Roman" w:cs="Times New Roman"/>
          <w:sz w:val="24"/>
          <w:szCs w:val="24"/>
        </w:rPr>
      </w:pPr>
    </w:p>
    <w:p w14:paraId="06392111" w14:textId="77777777" w:rsidR="008D4F56" w:rsidRDefault="008D4F56">
      <w:pPr>
        <w:spacing w:after="240" w:line="480" w:lineRule="auto"/>
        <w:rPr>
          <w:rFonts w:ascii="Times New Roman" w:eastAsia="Times New Roman" w:hAnsi="Times New Roman" w:cs="Times New Roman"/>
          <w:sz w:val="24"/>
          <w:szCs w:val="24"/>
        </w:rPr>
      </w:pPr>
    </w:p>
    <w:p w14:paraId="58B62A85" w14:textId="77777777" w:rsidR="008D4F56" w:rsidRDefault="008D4F56">
      <w:pPr>
        <w:spacing w:after="240" w:line="480" w:lineRule="auto"/>
        <w:rPr>
          <w:rFonts w:ascii="Times New Roman" w:eastAsia="Times New Roman" w:hAnsi="Times New Roman" w:cs="Times New Roman"/>
          <w:sz w:val="24"/>
          <w:szCs w:val="24"/>
        </w:rPr>
      </w:pPr>
    </w:p>
    <w:p w14:paraId="5F8A03A3" w14:textId="77777777" w:rsidR="008D4F56" w:rsidRDefault="008D4F56">
      <w:pPr>
        <w:spacing w:after="240" w:line="480" w:lineRule="auto"/>
        <w:rPr>
          <w:rFonts w:ascii="Times New Roman" w:eastAsia="Times New Roman" w:hAnsi="Times New Roman" w:cs="Times New Roman"/>
          <w:sz w:val="24"/>
          <w:szCs w:val="24"/>
        </w:rPr>
      </w:pPr>
    </w:p>
    <w:p w14:paraId="4CBA5D74" w14:textId="77777777" w:rsidR="008D4F56" w:rsidRDefault="008D4F56">
      <w:pPr>
        <w:spacing w:after="240" w:line="480" w:lineRule="auto"/>
        <w:rPr>
          <w:rFonts w:ascii="Times New Roman" w:eastAsia="Times New Roman" w:hAnsi="Times New Roman" w:cs="Times New Roman"/>
          <w:sz w:val="24"/>
          <w:szCs w:val="24"/>
        </w:rPr>
      </w:pPr>
    </w:p>
    <w:p w14:paraId="24A011CB" w14:textId="77777777" w:rsidR="008D4F56" w:rsidRDefault="00976B44">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BD76CBE" w14:textId="77777777" w:rsidR="008D4F56" w:rsidRDefault="00976B44">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Works Cited</w:t>
      </w:r>
    </w:p>
    <w:p w14:paraId="02738041"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0BFF2D"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Bradley, Katherine. “The Advantages of Having a Smart Board in a High School Classroom.” </w:t>
      </w:r>
      <w:r>
        <w:rPr>
          <w:rFonts w:ascii="Times New Roman" w:eastAsia="Times New Roman" w:hAnsi="Times New Roman" w:cs="Times New Roman"/>
          <w:i/>
          <w:sz w:val="24"/>
          <w:szCs w:val="24"/>
        </w:rPr>
        <w:t>Our Everyday Life</w:t>
      </w:r>
      <w:r>
        <w:rPr>
          <w:rFonts w:ascii="Times New Roman" w:eastAsia="Times New Roman" w:hAnsi="Times New Roman" w:cs="Times New Roman"/>
          <w:sz w:val="24"/>
          <w:szCs w:val="24"/>
        </w:rPr>
        <w:t>, Our Everyday Life, oureverydaylife.com/advantages-having-smart-board-high-school-classroom-11981.html. Accessed 20 Sept. 2017.</w:t>
      </w:r>
    </w:p>
    <w:p w14:paraId="7B4938B7"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11AD61"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Gladwell, Malcolm. </w:t>
      </w:r>
      <w:r>
        <w:rPr>
          <w:rFonts w:ascii="Times New Roman" w:eastAsia="Times New Roman" w:hAnsi="Times New Roman" w:cs="Times New Roman"/>
          <w:i/>
          <w:sz w:val="24"/>
          <w:szCs w:val="24"/>
        </w:rPr>
        <w:t>Outliers: The Story of Success</w:t>
      </w:r>
      <w:r>
        <w:rPr>
          <w:rFonts w:ascii="Times New Roman" w:eastAsia="Times New Roman" w:hAnsi="Times New Roman" w:cs="Times New Roman"/>
          <w:sz w:val="24"/>
          <w:szCs w:val="24"/>
        </w:rPr>
        <w:t>. New York, Back Bay Books, 2008. 52. Print.</w:t>
      </w:r>
    </w:p>
    <w:p w14:paraId="18354778"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038948"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Jabr, Ferris. “The Reading Br</w:t>
      </w:r>
      <w:r>
        <w:rPr>
          <w:rFonts w:ascii="Times New Roman" w:eastAsia="Times New Roman" w:hAnsi="Times New Roman" w:cs="Times New Roman"/>
          <w:sz w:val="24"/>
          <w:szCs w:val="24"/>
        </w:rPr>
        <w:t xml:space="preserve">ain in the Digital Age: The Science of Paper versus Screens.” </w:t>
      </w:r>
      <w:r>
        <w:rPr>
          <w:rFonts w:ascii="Times New Roman" w:eastAsia="Times New Roman" w:hAnsi="Times New Roman" w:cs="Times New Roman"/>
          <w:i/>
          <w:sz w:val="24"/>
          <w:szCs w:val="24"/>
        </w:rPr>
        <w:t>Scientific American</w:t>
      </w:r>
      <w:r>
        <w:rPr>
          <w:rFonts w:ascii="Times New Roman" w:eastAsia="Times New Roman" w:hAnsi="Times New Roman" w:cs="Times New Roman"/>
          <w:sz w:val="24"/>
          <w:szCs w:val="24"/>
        </w:rPr>
        <w:t>, Scientific American, 11 Apr. 2013, www.scientificamerican.com/article/reading-paper-screens/. Accessed 20 Sept. 2017.</w:t>
      </w:r>
    </w:p>
    <w:p w14:paraId="55B65BF5"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F2A6D0"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Lazar, Michael. “Study Finds Difference In Recollecti</w:t>
      </w:r>
      <w:r>
        <w:rPr>
          <w:rFonts w:ascii="Times New Roman" w:eastAsia="Times New Roman" w:hAnsi="Times New Roman" w:cs="Times New Roman"/>
          <w:sz w:val="24"/>
          <w:szCs w:val="24"/>
        </w:rPr>
        <w:t xml:space="preserve">on From Screen Reading Vs. Paper Reading.” </w:t>
      </w:r>
      <w:r>
        <w:rPr>
          <w:rFonts w:ascii="Times New Roman" w:eastAsia="Times New Roman" w:hAnsi="Times New Roman" w:cs="Times New Roman"/>
          <w:i/>
          <w:sz w:val="24"/>
          <w:szCs w:val="24"/>
        </w:rPr>
        <w:t>The Huffington Post</w:t>
      </w:r>
      <w:r>
        <w:rPr>
          <w:rFonts w:ascii="Times New Roman" w:eastAsia="Times New Roman" w:hAnsi="Times New Roman" w:cs="Times New Roman"/>
          <w:sz w:val="24"/>
          <w:szCs w:val="24"/>
        </w:rPr>
        <w:t>, TheHuffingtonPost.com, 30 May 2016, www.huffingtonpost.com/michael-lazar/study-finds-difference-in_b_10210036.html. Accessed 20 Sept. 2017.</w:t>
      </w:r>
    </w:p>
    <w:p w14:paraId="2AF6471D"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12FD4D"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Pietrangelo, Ann. “Left Brain vs. Right Brain: Wha</w:t>
      </w:r>
      <w:r>
        <w:rPr>
          <w:rFonts w:ascii="Times New Roman" w:eastAsia="Times New Roman" w:hAnsi="Times New Roman" w:cs="Times New Roman"/>
          <w:sz w:val="24"/>
          <w:szCs w:val="24"/>
        </w:rPr>
        <w:t xml:space="preserve">t Does This Mean for Me?” </w:t>
      </w:r>
      <w:r>
        <w:rPr>
          <w:rFonts w:ascii="Times New Roman" w:eastAsia="Times New Roman" w:hAnsi="Times New Roman" w:cs="Times New Roman"/>
          <w:i/>
          <w:sz w:val="24"/>
          <w:szCs w:val="24"/>
        </w:rPr>
        <w:t>Healthline</w:t>
      </w:r>
      <w:r>
        <w:rPr>
          <w:rFonts w:ascii="Times New Roman" w:eastAsia="Times New Roman" w:hAnsi="Times New Roman" w:cs="Times New Roman"/>
          <w:sz w:val="24"/>
          <w:szCs w:val="24"/>
        </w:rPr>
        <w:t>, Healthline Media, 18 Jan. 2017, www.healthline.com/health/left-brain-vs-right-brain#overview1. Accessed 20 Sept. 2017.</w:t>
      </w:r>
    </w:p>
    <w:p w14:paraId="048C3DAE"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26F35C"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Ferris, Stephanie Anne. “The Impact of a SMART Board on the Literacy Teaching and Learning in an </w:t>
      </w:r>
      <w:r>
        <w:rPr>
          <w:rFonts w:ascii="Times New Roman" w:eastAsia="Times New Roman" w:hAnsi="Times New Roman" w:cs="Times New Roman"/>
          <w:sz w:val="24"/>
          <w:szCs w:val="24"/>
        </w:rPr>
        <w:t xml:space="preserve">Inclusion Third Grade Classroom.” </w:t>
      </w:r>
      <w:r>
        <w:rPr>
          <w:rFonts w:ascii="Times New Roman" w:eastAsia="Times New Roman" w:hAnsi="Times New Roman" w:cs="Times New Roman"/>
          <w:i/>
          <w:sz w:val="24"/>
          <w:szCs w:val="24"/>
        </w:rPr>
        <w:t>Education and Human Development Master's Theses</w:t>
      </w:r>
      <w:r>
        <w:rPr>
          <w:rFonts w:ascii="Times New Roman" w:eastAsia="Times New Roman" w:hAnsi="Times New Roman" w:cs="Times New Roman"/>
          <w:sz w:val="24"/>
          <w:szCs w:val="24"/>
        </w:rPr>
        <w:t>, The College at Brockport: State University of New York, 1 Sept. 2010, digitalcommons.brockport.edu/cgi/viewcontent.cgi?article=1026&amp;context=ehd_theses.</w:t>
      </w:r>
    </w:p>
    <w:p w14:paraId="5852DE45" w14:textId="77777777" w:rsidR="008D4F56" w:rsidRDefault="00976B44">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25F2B3"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Helps B</w:t>
      </w:r>
      <w:r>
        <w:rPr>
          <w:rFonts w:ascii="Times New Roman" w:eastAsia="Times New Roman" w:hAnsi="Times New Roman" w:cs="Times New Roman"/>
          <w:sz w:val="24"/>
          <w:szCs w:val="24"/>
        </w:rPr>
        <w:t xml:space="preserve">oost Student Performance.” </w:t>
      </w:r>
      <w:r>
        <w:rPr>
          <w:rFonts w:ascii="Times New Roman" w:eastAsia="Times New Roman" w:hAnsi="Times New Roman" w:cs="Times New Roman"/>
          <w:i/>
          <w:sz w:val="24"/>
          <w:szCs w:val="24"/>
        </w:rPr>
        <w:t>Press Releases</w:t>
      </w:r>
      <w:r>
        <w:rPr>
          <w:rFonts w:ascii="Times New Roman" w:eastAsia="Times New Roman" w:hAnsi="Times New Roman" w:cs="Times New Roman"/>
          <w:sz w:val="24"/>
          <w:szCs w:val="24"/>
        </w:rPr>
        <w:t>, CompTIA Information Technology, 28 June 2011, www.comptia.org/about-us/newsroom/press-releases/11-06-28/making_the_grade_technology_helps_boosts_student_performance_staff_productivity_in_nation%E2%80%99s_schools_n</w:t>
      </w:r>
      <w:r>
        <w:rPr>
          <w:rFonts w:ascii="Times New Roman" w:eastAsia="Times New Roman" w:hAnsi="Times New Roman" w:cs="Times New Roman"/>
          <w:sz w:val="24"/>
          <w:szCs w:val="24"/>
        </w:rPr>
        <w:t>ew_comptia_study_finds.aspx. Accessed 20 Sept. 2017.</w:t>
      </w:r>
    </w:p>
    <w:p w14:paraId="10DCC3FA"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57068C"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Advantages of SMART Boards in the Classroom.” </w:t>
      </w:r>
      <w:r>
        <w:rPr>
          <w:rFonts w:ascii="Times New Roman" w:eastAsia="Times New Roman" w:hAnsi="Times New Roman" w:cs="Times New Roman"/>
          <w:i/>
          <w:sz w:val="24"/>
          <w:szCs w:val="24"/>
        </w:rPr>
        <w:t>Governor Business Solutions</w:t>
      </w:r>
      <w:r>
        <w:rPr>
          <w:rFonts w:ascii="Times New Roman" w:eastAsia="Times New Roman" w:hAnsi="Times New Roman" w:cs="Times New Roman"/>
          <w:sz w:val="24"/>
          <w:szCs w:val="24"/>
        </w:rPr>
        <w:t>, Governor Business Solutions, 25 Apr. 2014, www.governorsolutions.com/the-advantages-of-smart-boards-in-the-classroom/. Ac</w:t>
      </w:r>
      <w:r>
        <w:rPr>
          <w:rFonts w:ascii="Times New Roman" w:eastAsia="Times New Roman" w:hAnsi="Times New Roman" w:cs="Times New Roman"/>
          <w:sz w:val="24"/>
          <w:szCs w:val="24"/>
        </w:rPr>
        <w:t>cessed 20 Sept. 2017.</w:t>
      </w:r>
    </w:p>
    <w:p w14:paraId="25A2C93B"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0EA1E4"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YouTube</w:t>
      </w:r>
      <w:r>
        <w:rPr>
          <w:rFonts w:ascii="Times New Roman" w:eastAsia="Times New Roman" w:hAnsi="Times New Roman" w:cs="Times New Roman"/>
          <w:sz w:val="24"/>
          <w:szCs w:val="24"/>
        </w:rPr>
        <w:t>, YouTube, 17 Dec. 2012, www.youtube.com/watch?v=o0TbaHimigw. Accessed 20 Sept. 2017.</w:t>
      </w:r>
    </w:p>
    <w:p w14:paraId="59659EAA"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84BCE5" w14:textId="77777777" w:rsidR="008D4F56" w:rsidRDefault="00976B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4F6E90" w14:textId="77777777" w:rsidR="008D4F56" w:rsidRDefault="008D4F56">
      <w:pPr>
        <w:spacing w:line="480" w:lineRule="auto"/>
        <w:rPr>
          <w:rFonts w:ascii="Times New Roman" w:eastAsia="Times New Roman" w:hAnsi="Times New Roman" w:cs="Times New Roman"/>
          <w:sz w:val="24"/>
          <w:szCs w:val="24"/>
        </w:rPr>
      </w:pPr>
    </w:p>
    <w:sectPr w:rsidR="008D4F5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rdell, Ryan" w:date="2017-09-25T10:21:00Z" w:initials="CR">
    <w:p w14:paraId="11FD2C83" w14:textId="77777777" w:rsidR="00DB585E" w:rsidRDefault="00DB585E">
      <w:pPr>
        <w:pStyle w:val="CommentText"/>
      </w:pPr>
      <w:r>
        <w:rPr>
          <w:rStyle w:val="CommentReference"/>
        </w:rPr>
        <w:annotationRef/>
      </w:r>
      <w:r>
        <w:t xml:space="preserve">A bit vague here. Obviously you’ll get into the details of these studies later on, but perhaps you could use this opportunity to list some of the positive outcomes hinted at in “otherwise.” </w:t>
      </w:r>
    </w:p>
  </w:comment>
  <w:comment w:id="1" w:author="Cordell, Ryan" w:date="2017-09-25T10:19:00Z" w:initials="CR">
    <w:p w14:paraId="38A167D8" w14:textId="77777777" w:rsidR="009B0354" w:rsidRDefault="009B0354">
      <w:pPr>
        <w:pStyle w:val="CommentText"/>
      </w:pPr>
      <w:r>
        <w:rPr>
          <w:rStyle w:val="CommentReference"/>
        </w:rPr>
        <w:annotationRef/>
      </w:r>
      <w:r>
        <w:t xml:space="preserve">I mostly follow this argument, but you might need to do a bit more work establishing the smart board as a </w:t>
      </w:r>
      <w:r w:rsidRPr="009B0354">
        <w:rPr>
          <w:b/>
          <w:bCs/>
        </w:rPr>
        <w:t>reading</w:t>
      </w:r>
      <w:r>
        <w:t xml:space="preserve"> technology, specifically. </w:t>
      </w:r>
      <w:r w:rsidR="00DB585E">
        <w:t xml:space="preserve">That is, I don’t really think of smart boards as replacing books, per se, so much as other board technologies like the black- or whiteboard. </w:t>
      </w:r>
    </w:p>
  </w:comment>
  <w:comment w:id="2" w:author="Cordell, Ryan" w:date="2017-09-25T10:22:00Z" w:initials="CR">
    <w:p w14:paraId="2319A389" w14:textId="77777777" w:rsidR="00DB585E" w:rsidRDefault="00DB585E">
      <w:pPr>
        <w:pStyle w:val="CommentText"/>
      </w:pPr>
      <w:r>
        <w:rPr>
          <w:rStyle w:val="CommentReference"/>
        </w:rPr>
        <w:annotationRef/>
      </w:r>
      <w:r>
        <w:t xml:space="preserve">There’s more work to do here to establish that understanding the physical aspects of a book runs counter to comprehending the book. Are these mutually exclusive somehow? If so, how do you know? </w:t>
      </w:r>
    </w:p>
  </w:comment>
  <w:comment w:id="3" w:author="Cordell, Ryan" w:date="2017-09-25T10:25:00Z" w:initials="CR">
    <w:p w14:paraId="29A37EFC" w14:textId="77777777" w:rsidR="00F51186" w:rsidRDefault="00F51186">
      <w:pPr>
        <w:pStyle w:val="CommentText"/>
      </w:pPr>
      <w:r>
        <w:rPr>
          <w:rStyle w:val="CommentReference"/>
        </w:rPr>
        <w:annotationRef/>
      </w:r>
      <w:r>
        <w:t>Your particular construction here makes it very hard to understand what the study determined or how their findings relate to your claims. Abstract thinking “was impacted” how? Positively? Negatively?</w:t>
      </w:r>
      <w:r w:rsidR="00B97ECD">
        <w:t xml:space="preserve"> Clarifying “was impacted” is essential for your readers to understand how this study relates to your claims.</w:t>
      </w:r>
    </w:p>
  </w:comment>
  <w:comment w:id="4" w:author="Cordell, Ryan" w:date="2017-09-25T10:43:00Z" w:initials="CR">
    <w:p w14:paraId="004B5694" w14:textId="77777777" w:rsidR="005A7F43" w:rsidRDefault="005A7F43">
      <w:pPr>
        <w:pStyle w:val="CommentText"/>
      </w:pPr>
      <w:r>
        <w:rPr>
          <w:rStyle w:val="CommentReference"/>
        </w:rPr>
        <w:annotationRef/>
      </w:r>
      <w:r>
        <w:t xml:space="preserve">I’m still not sure you’ve established this idea well enough. Is having a cognitive map of a text the same thing as memorizing facts? I could imagine another reading that argues having such a map allows readers to make connections between disparate parts of the book more easily—but to make that claim I’d need some evidence it’s true. </w:t>
      </w:r>
      <w:r w:rsidR="00442DA7">
        <w:t>You need more evidence clearly linking readers’ geographic understanding of physical books to a sense of memorization, or alternatively evidence that abstract thinking is truly lessened in using a physical book.</w:t>
      </w:r>
    </w:p>
  </w:comment>
  <w:comment w:id="5" w:author="Cordell, Ryan" w:date="2017-09-25T10:46:00Z" w:initials="CR">
    <w:p w14:paraId="654514C0" w14:textId="77777777" w:rsidR="00442DA7" w:rsidRDefault="00442DA7">
      <w:pPr>
        <w:pStyle w:val="CommentText"/>
      </w:pPr>
      <w:r>
        <w:rPr>
          <w:rStyle w:val="CommentReference"/>
        </w:rPr>
        <w:annotationRef/>
      </w:r>
      <w:r>
        <w:t>What is it about digital platforms that leads to this kind of reading? That is, how does the medium create these specific affordances for readers?</w:t>
      </w:r>
    </w:p>
  </w:comment>
  <w:comment w:id="6" w:author="Cordell, Ryan" w:date="2017-09-25T10:48:00Z" w:initials="CR">
    <w:p w14:paraId="2639F14E" w14:textId="77777777" w:rsidR="00442DA7" w:rsidRDefault="00442DA7">
      <w:pPr>
        <w:pStyle w:val="CommentText"/>
      </w:pPr>
      <w:r>
        <w:rPr>
          <w:rStyle w:val="CommentReference"/>
        </w:rPr>
        <w:annotationRef/>
      </w:r>
      <w:r>
        <w:t>Is Woolley-Wilson talking about smart boards specifically? That isn’t clear to me from this quote. If so, then make sure to make that connection explicitly, so that your readers can understand how this notion of “blended learning” applies to the specific technology at issue in this paper. If not, be sure to make that connection yourself—pick up the “blended learning” phrase an immediately show how it applies to the Smart Board.</w:t>
      </w:r>
    </w:p>
  </w:comment>
  <w:comment w:id="7" w:author="Cordell, Ryan" w:date="2017-09-25T10:47:00Z" w:initials="CR">
    <w:p w14:paraId="17EB0040" w14:textId="77777777" w:rsidR="00442DA7" w:rsidRDefault="00442DA7">
      <w:pPr>
        <w:pStyle w:val="CommentText"/>
      </w:pPr>
      <w:r>
        <w:rPr>
          <w:rStyle w:val="CommentReference"/>
        </w:rPr>
        <w:annotationRef/>
      </w:r>
      <w:r>
        <w:t>If the smart board is a tactile experience, do readers create a cognitive “map” of texts on it as they do for physical books? Or does working on a smart board activate different mental processes?</w:t>
      </w:r>
    </w:p>
  </w:comment>
  <w:comment w:id="8" w:author="Cordell, Ryan" w:date="2017-09-25T10:49:00Z" w:initials="CR">
    <w:p w14:paraId="7A9FF43F" w14:textId="2E736AAA" w:rsidR="0022370C" w:rsidRDefault="0022370C">
      <w:pPr>
        <w:pStyle w:val="CommentText"/>
      </w:pPr>
      <w:r>
        <w:rPr>
          <w:rStyle w:val="CommentReference"/>
        </w:rPr>
        <w:annotationRef/>
      </w:r>
      <w:r>
        <w:t xml:space="preserve">It might be useful somewhere in this paper to outline a typical smart board interaction with a text. What kinds of texts do kids typically work with through this medium. What kinds of tasks, specifically, do they perform through it? </w:t>
      </w:r>
    </w:p>
  </w:comment>
  <w:comment w:id="9" w:author="Cordell, Ryan" w:date="2017-09-25T10:51:00Z" w:initials="CR">
    <w:p w14:paraId="1CCFB8C0" w14:textId="67F6F718" w:rsidR="0022370C" w:rsidRDefault="0022370C">
      <w:pPr>
        <w:pStyle w:val="CommentText"/>
      </w:pPr>
      <w:r>
        <w:rPr>
          <w:rStyle w:val="CommentReference"/>
        </w:rPr>
        <w:annotationRef/>
      </w:r>
      <w:r>
        <w:t xml:space="preserve">This is your most effective paragraph thus far. You are building a central sub-claim around the value of collaboration, you cite good evidence for its value, and you demonstrate how the Smart Board inculcates collaboration in students. </w:t>
      </w:r>
    </w:p>
  </w:comment>
  <w:comment w:id="10" w:author="Cordell, Ryan" w:date="2017-09-25T10:52:00Z" w:initials="CR">
    <w:p w14:paraId="08725187" w14:textId="6A2FF250" w:rsidR="0022370C" w:rsidRDefault="0022370C">
      <w:pPr>
        <w:pStyle w:val="CommentText"/>
      </w:pPr>
      <w:r>
        <w:rPr>
          <w:rStyle w:val="CommentReference"/>
        </w:rPr>
        <w:annotationRef/>
      </w:r>
      <w:r>
        <w:t>It might be good to acknowledge concerns about internet use in the classroom (a distraction, etc.). Certainly there is debate around this issue and you likely can’t assume your readers will certainly perceive internet connected classroom devices as an unmitigated good.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FD2C83" w15:done="0"/>
  <w15:commentEx w15:paraId="38A167D8" w15:done="0"/>
  <w15:commentEx w15:paraId="2319A389" w15:done="0"/>
  <w15:commentEx w15:paraId="29A37EFC" w15:done="0"/>
  <w15:commentEx w15:paraId="004B5694" w15:done="0"/>
  <w15:commentEx w15:paraId="654514C0" w15:done="0"/>
  <w15:commentEx w15:paraId="2639F14E" w15:done="0"/>
  <w15:commentEx w15:paraId="17EB0040" w15:done="0"/>
  <w15:commentEx w15:paraId="7A9FF43F" w15:done="0"/>
  <w15:commentEx w15:paraId="1CCFB8C0" w15:done="0"/>
  <w15:commentEx w15:paraId="087251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dell, Ryan">
    <w15:presenceInfo w15:providerId="None" w15:userId="Cordell, 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trackRevisions/>
  <w:defaultTabStop w:val="720"/>
  <w:characterSpacingControl w:val="doNotCompress"/>
  <w:compat>
    <w:compatSetting w:name="compatibilityMode" w:uri="http://schemas.microsoft.com/office/word" w:val="14"/>
  </w:compat>
  <w:rsids>
    <w:rsidRoot w:val="008D4F56"/>
    <w:rsid w:val="0022370C"/>
    <w:rsid w:val="00442DA7"/>
    <w:rsid w:val="005A7F43"/>
    <w:rsid w:val="008D4F56"/>
    <w:rsid w:val="00976B44"/>
    <w:rsid w:val="009B0354"/>
    <w:rsid w:val="00B97ECD"/>
    <w:rsid w:val="00DB585E"/>
    <w:rsid w:val="00F51186"/>
    <w:rsid w:val="00F9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EF9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B0354"/>
    <w:rPr>
      <w:sz w:val="18"/>
      <w:szCs w:val="18"/>
    </w:rPr>
  </w:style>
  <w:style w:type="paragraph" w:styleId="CommentText">
    <w:name w:val="annotation text"/>
    <w:basedOn w:val="Normal"/>
    <w:link w:val="CommentTextChar"/>
    <w:uiPriority w:val="99"/>
    <w:semiHidden/>
    <w:unhideWhenUsed/>
    <w:rsid w:val="009B0354"/>
    <w:pPr>
      <w:spacing w:line="240" w:lineRule="auto"/>
    </w:pPr>
    <w:rPr>
      <w:sz w:val="24"/>
      <w:szCs w:val="24"/>
    </w:rPr>
  </w:style>
  <w:style w:type="character" w:customStyle="1" w:styleId="CommentTextChar">
    <w:name w:val="Comment Text Char"/>
    <w:basedOn w:val="DefaultParagraphFont"/>
    <w:link w:val="CommentText"/>
    <w:uiPriority w:val="99"/>
    <w:semiHidden/>
    <w:rsid w:val="009B0354"/>
    <w:rPr>
      <w:sz w:val="24"/>
      <w:szCs w:val="24"/>
    </w:rPr>
  </w:style>
  <w:style w:type="paragraph" w:styleId="CommentSubject">
    <w:name w:val="annotation subject"/>
    <w:basedOn w:val="CommentText"/>
    <w:next w:val="CommentText"/>
    <w:link w:val="CommentSubjectChar"/>
    <w:uiPriority w:val="99"/>
    <w:semiHidden/>
    <w:unhideWhenUsed/>
    <w:rsid w:val="009B0354"/>
    <w:rPr>
      <w:b/>
      <w:bCs/>
      <w:sz w:val="20"/>
      <w:szCs w:val="20"/>
    </w:rPr>
  </w:style>
  <w:style w:type="character" w:customStyle="1" w:styleId="CommentSubjectChar">
    <w:name w:val="Comment Subject Char"/>
    <w:basedOn w:val="CommentTextChar"/>
    <w:link w:val="CommentSubject"/>
    <w:uiPriority w:val="99"/>
    <w:semiHidden/>
    <w:rsid w:val="009B0354"/>
    <w:rPr>
      <w:b/>
      <w:bCs/>
      <w:sz w:val="20"/>
      <w:szCs w:val="20"/>
    </w:rPr>
  </w:style>
  <w:style w:type="paragraph" w:styleId="BalloonText">
    <w:name w:val="Balloon Text"/>
    <w:basedOn w:val="Normal"/>
    <w:link w:val="BalloonTextChar"/>
    <w:uiPriority w:val="99"/>
    <w:semiHidden/>
    <w:unhideWhenUsed/>
    <w:rsid w:val="009B035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354"/>
    <w:rPr>
      <w:rFonts w:ascii="Times New Roman" w:hAnsi="Times New Roman" w:cs="Times New Roman"/>
      <w:sz w:val="18"/>
      <w:szCs w:val="18"/>
    </w:rPr>
  </w:style>
  <w:style w:type="character" w:styleId="Strong">
    <w:name w:val="Strong"/>
    <w:basedOn w:val="DefaultParagraphFont"/>
    <w:uiPriority w:val="22"/>
    <w:qFormat/>
    <w:rsid w:val="009B03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2143</Words>
  <Characters>12221</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Cordell, Ryan</cp:lastModifiedBy>
  <cp:revision>4</cp:revision>
  <dcterms:created xsi:type="dcterms:W3CDTF">2017-09-25T02:48:00Z</dcterms:created>
  <dcterms:modified xsi:type="dcterms:W3CDTF">2017-09-25T14:58:00Z</dcterms:modified>
</cp:coreProperties>
</file>