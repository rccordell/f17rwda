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E982D2" w14:textId="77777777" w:rsidR="00AE2D5A" w:rsidRPr="00831B51" w:rsidRDefault="00700FFB" w:rsidP="00AE6D11">
      <w:pPr>
        <w:spacing w:line="480" w:lineRule="auto"/>
        <w:rPr>
          <w:rFonts w:cs="Times New Roman"/>
          <w:sz w:val="24"/>
          <w:szCs w:val="24"/>
        </w:rPr>
      </w:pPr>
      <w:r w:rsidRPr="00A50567">
        <w:rPr>
          <w:rFonts w:cs="Times New Roman"/>
          <w:sz w:val="24"/>
          <w:szCs w:val="24"/>
        </w:rPr>
        <w:tab/>
      </w:r>
      <w:commentRangeStart w:id="0"/>
      <w:r w:rsidRPr="00AE6D11">
        <w:rPr>
          <w:rFonts w:cs="Times New Roman"/>
          <w:sz w:val="24"/>
          <w:szCs w:val="24"/>
        </w:rPr>
        <w:t>Picture</w:t>
      </w:r>
      <w:commentRangeEnd w:id="0"/>
      <w:r w:rsidR="00B55410">
        <w:rPr>
          <w:rStyle w:val="CommentReference"/>
        </w:rPr>
        <w:commentReference w:id="0"/>
      </w:r>
      <w:r w:rsidRPr="00AE6D11">
        <w:rPr>
          <w:rFonts w:cs="Times New Roman"/>
          <w:sz w:val="24"/>
          <w:szCs w:val="24"/>
        </w:rPr>
        <w:t xml:space="preserve"> for a moment a dystopian hell-scape. The year is </w:t>
      </w:r>
      <w:r w:rsidR="006A599C" w:rsidRPr="00AE6D11">
        <w:rPr>
          <w:rFonts w:cs="Times New Roman"/>
          <w:sz w:val="24"/>
          <w:szCs w:val="24"/>
        </w:rPr>
        <w:t>2150 and the world’s last print book</w:t>
      </w:r>
      <w:r w:rsidRPr="00AE6D11">
        <w:rPr>
          <w:rFonts w:cs="Times New Roman"/>
          <w:sz w:val="24"/>
          <w:szCs w:val="24"/>
        </w:rPr>
        <w:t xml:space="preserve"> is succumbing to mold and dust in some octogenarian’s forgotten attic storage. All around you teenagers – oh god</w:t>
      </w:r>
      <w:r w:rsidR="00E07950">
        <w:rPr>
          <w:rFonts w:cs="Times New Roman"/>
          <w:sz w:val="24"/>
          <w:szCs w:val="24"/>
        </w:rPr>
        <w:t xml:space="preserve"> teenagers! – flit by like rats</w:t>
      </w:r>
      <w:r w:rsidRPr="00AE6D11">
        <w:rPr>
          <w:rFonts w:cs="Times New Roman"/>
          <w:sz w:val="24"/>
          <w:szCs w:val="24"/>
        </w:rPr>
        <w:t xml:space="preserve"> faces shrouded by hoods, noses twitching fiendishly i</w:t>
      </w:r>
      <w:r w:rsidR="00E07950">
        <w:rPr>
          <w:rFonts w:cs="Times New Roman"/>
          <w:sz w:val="24"/>
          <w:szCs w:val="24"/>
        </w:rPr>
        <w:t>nto the cold, inhuman, insomnia-</w:t>
      </w:r>
      <w:r w:rsidRPr="00AE6D11">
        <w:rPr>
          <w:rFonts w:cs="Times New Roman"/>
          <w:sz w:val="24"/>
          <w:szCs w:val="24"/>
        </w:rPr>
        <w:t>inducing blue wavelength of that great bane of humanity</w:t>
      </w:r>
      <w:r w:rsidR="00AE2D5A" w:rsidRPr="00AE6D11">
        <w:rPr>
          <w:rFonts w:cs="Times New Roman"/>
          <w:sz w:val="24"/>
          <w:szCs w:val="24"/>
        </w:rPr>
        <w:t>,</w:t>
      </w:r>
      <w:r w:rsidRPr="00AE6D11">
        <w:rPr>
          <w:rFonts w:cs="Times New Roman"/>
          <w:sz w:val="24"/>
          <w:szCs w:val="24"/>
        </w:rPr>
        <w:t xml:space="preserve"> screens. “Sweet Christ”, you say, “</w:t>
      </w:r>
      <w:r w:rsidR="003D2129" w:rsidRPr="00AE6D11">
        <w:rPr>
          <w:rFonts w:cs="Times New Roman"/>
          <w:sz w:val="24"/>
          <w:szCs w:val="24"/>
        </w:rPr>
        <w:t>W</w:t>
      </w:r>
      <w:r w:rsidRPr="00AE6D11">
        <w:rPr>
          <w:rFonts w:cs="Times New Roman"/>
          <w:sz w:val="24"/>
          <w:szCs w:val="24"/>
        </w:rPr>
        <w:t xml:space="preserve">hat has become of the proud descendants of </w:t>
      </w:r>
      <w:r w:rsidR="006A599C" w:rsidRPr="00AE6D11">
        <w:rPr>
          <w:rFonts w:cs="Times New Roman"/>
          <w:sz w:val="24"/>
          <w:szCs w:val="24"/>
        </w:rPr>
        <w:t>Tolstoy</w:t>
      </w:r>
      <w:r w:rsidRPr="00AE6D11">
        <w:rPr>
          <w:rFonts w:cs="Times New Roman"/>
          <w:sz w:val="24"/>
          <w:szCs w:val="24"/>
        </w:rPr>
        <w:t xml:space="preserve"> and Twain!” Imagine your abject terror and disgust</w:t>
      </w:r>
      <w:r w:rsidR="00545D51" w:rsidRPr="00AE6D11">
        <w:rPr>
          <w:rFonts w:cs="Times New Roman"/>
          <w:sz w:val="24"/>
          <w:szCs w:val="24"/>
        </w:rPr>
        <w:t>, knowing what you kno</w:t>
      </w:r>
      <w:r w:rsidR="00E07950">
        <w:rPr>
          <w:rFonts w:cs="Times New Roman"/>
          <w:sz w:val="24"/>
          <w:szCs w:val="24"/>
        </w:rPr>
        <w:t>w about the benefits of reading</w:t>
      </w:r>
      <w:r w:rsidRPr="00AE6D11">
        <w:rPr>
          <w:rFonts w:cs="Times New Roman"/>
          <w:sz w:val="24"/>
          <w:szCs w:val="24"/>
        </w:rPr>
        <w:t xml:space="preserve"> when you consider what the world has become. Now</w:t>
      </w:r>
      <w:r w:rsidR="003D2129" w:rsidRPr="00AE6D11">
        <w:rPr>
          <w:rFonts w:cs="Times New Roman"/>
          <w:sz w:val="24"/>
          <w:szCs w:val="24"/>
        </w:rPr>
        <w:t xml:space="preserve"> pause. Take a deep breath. </w:t>
      </w:r>
      <w:r w:rsidRPr="00AE6D11">
        <w:rPr>
          <w:rFonts w:cs="Times New Roman"/>
          <w:sz w:val="24"/>
          <w:szCs w:val="24"/>
        </w:rPr>
        <w:t>Everything is going to</w:t>
      </w:r>
      <w:r w:rsidR="003D2129" w:rsidRPr="00AE6D11">
        <w:rPr>
          <w:rFonts w:cs="Times New Roman"/>
          <w:sz w:val="24"/>
          <w:szCs w:val="24"/>
        </w:rPr>
        <w:t xml:space="preserve"> be</w:t>
      </w:r>
      <w:r w:rsidRPr="00AE6D11">
        <w:rPr>
          <w:rFonts w:cs="Times New Roman"/>
          <w:sz w:val="24"/>
          <w:szCs w:val="24"/>
        </w:rPr>
        <w:t xml:space="preserve"> alright.</w:t>
      </w:r>
      <w:r w:rsidR="003D2129" w:rsidRPr="00AE6D11">
        <w:rPr>
          <w:rFonts w:cs="Times New Roman"/>
          <w:color w:val="000000"/>
          <w:sz w:val="24"/>
          <w:szCs w:val="24"/>
        </w:rPr>
        <w:t xml:space="preserve"> </w:t>
      </w:r>
    </w:p>
    <w:p w14:paraId="754C605E" w14:textId="77777777" w:rsidR="00853FCF" w:rsidRDefault="003D2129" w:rsidP="00853FCF">
      <w:pPr>
        <w:spacing w:line="480" w:lineRule="auto"/>
        <w:ind w:firstLine="720"/>
        <w:rPr>
          <w:rFonts w:cs="Times New Roman"/>
          <w:color w:val="000000"/>
          <w:sz w:val="24"/>
          <w:szCs w:val="24"/>
        </w:rPr>
      </w:pPr>
      <w:r w:rsidRPr="00AE6D11">
        <w:rPr>
          <w:rFonts w:cs="Times New Roman"/>
          <w:color w:val="000000"/>
          <w:sz w:val="24"/>
          <w:szCs w:val="24"/>
        </w:rPr>
        <w:t>It’s hard to imagi</w:t>
      </w:r>
      <w:r w:rsidR="00E0278D" w:rsidRPr="00AE6D11">
        <w:rPr>
          <w:rFonts w:cs="Times New Roman"/>
          <w:color w:val="000000"/>
          <w:sz w:val="24"/>
          <w:szCs w:val="24"/>
        </w:rPr>
        <w:t xml:space="preserve">ne how every passing generation </w:t>
      </w:r>
      <w:r w:rsidRPr="00AE6D11">
        <w:rPr>
          <w:rFonts w:cs="Times New Roman"/>
          <w:color w:val="000000"/>
          <w:sz w:val="24"/>
          <w:szCs w:val="24"/>
        </w:rPr>
        <w:t>falls prey to the same niggling sen</w:t>
      </w:r>
      <w:r w:rsidR="00E0278D" w:rsidRPr="00AE6D11">
        <w:rPr>
          <w:rFonts w:cs="Times New Roman"/>
          <w:color w:val="000000"/>
          <w:sz w:val="24"/>
          <w:szCs w:val="24"/>
        </w:rPr>
        <w:t>se of moral superiority. They feel</w:t>
      </w:r>
      <w:r w:rsidRPr="00AE6D11">
        <w:rPr>
          <w:rFonts w:cs="Times New Roman"/>
          <w:color w:val="000000"/>
          <w:sz w:val="24"/>
          <w:szCs w:val="24"/>
        </w:rPr>
        <w:t xml:space="preserve"> utterly convinced that they are much smarter, much wiser, and </w:t>
      </w:r>
      <w:r w:rsidR="00E0278D" w:rsidRPr="00AE6D11">
        <w:rPr>
          <w:rFonts w:cs="Times New Roman"/>
          <w:color w:val="000000"/>
          <w:sz w:val="24"/>
          <w:szCs w:val="24"/>
        </w:rPr>
        <w:t>know that the children are headed for certain destruction</w:t>
      </w:r>
      <w:r w:rsidRPr="00AE6D11">
        <w:rPr>
          <w:rFonts w:cs="Times New Roman"/>
          <w:color w:val="000000"/>
          <w:sz w:val="24"/>
          <w:szCs w:val="24"/>
        </w:rPr>
        <w:t>.</w:t>
      </w:r>
      <w:r w:rsidR="00AE2D5A" w:rsidRPr="00AE6D11">
        <w:rPr>
          <w:rFonts w:cs="Times New Roman"/>
          <w:color w:val="000000"/>
          <w:sz w:val="24"/>
          <w:szCs w:val="24"/>
        </w:rPr>
        <w:t xml:space="preserve"> But d</w:t>
      </w:r>
      <w:r w:rsidR="00E0278D" w:rsidRPr="00AE6D11">
        <w:rPr>
          <w:rFonts w:cs="Times New Roman"/>
          <w:color w:val="000000"/>
          <w:sz w:val="24"/>
          <w:szCs w:val="24"/>
        </w:rPr>
        <w:t>espite the prevailing sense of doom living in the glasses cases and bookshelves of t</w:t>
      </w:r>
      <w:r w:rsidR="00E07950">
        <w:rPr>
          <w:rFonts w:cs="Times New Roman"/>
          <w:color w:val="000000"/>
          <w:sz w:val="24"/>
          <w:szCs w:val="24"/>
        </w:rPr>
        <w:t>he L</w:t>
      </w:r>
      <w:r w:rsidR="00DF343C" w:rsidRPr="00AE6D11">
        <w:rPr>
          <w:rFonts w:cs="Times New Roman"/>
          <w:color w:val="000000"/>
          <w:sz w:val="24"/>
          <w:szCs w:val="24"/>
        </w:rPr>
        <w:t xml:space="preserve">uddites, the reality of </w:t>
      </w:r>
      <w:r w:rsidR="00E0278D" w:rsidRPr="00AE6D11">
        <w:rPr>
          <w:rFonts w:cs="Times New Roman"/>
          <w:color w:val="000000"/>
          <w:sz w:val="24"/>
          <w:szCs w:val="24"/>
        </w:rPr>
        <w:t>literacy in the digital age is</w:t>
      </w:r>
      <w:r w:rsidR="00E07950">
        <w:rPr>
          <w:rFonts w:cs="Times New Roman"/>
          <w:color w:val="000000"/>
          <w:sz w:val="24"/>
          <w:szCs w:val="24"/>
        </w:rPr>
        <w:t>,</w:t>
      </w:r>
      <w:r w:rsidR="00E0278D" w:rsidRPr="00AE6D11">
        <w:rPr>
          <w:rFonts w:cs="Times New Roman"/>
          <w:color w:val="000000"/>
          <w:sz w:val="24"/>
          <w:szCs w:val="24"/>
        </w:rPr>
        <w:t xml:space="preserve"> in fact</w:t>
      </w:r>
      <w:r w:rsidR="00E07950">
        <w:rPr>
          <w:rFonts w:cs="Times New Roman"/>
          <w:color w:val="000000"/>
          <w:sz w:val="24"/>
          <w:szCs w:val="24"/>
        </w:rPr>
        <w:t>,</w:t>
      </w:r>
      <w:r w:rsidR="00E0278D" w:rsidRPr="00AE6D11">
        <w:rPr>
          <w:rFonts w:cs="Times New Roman"/>
          <w:color w:val="000000"/>
          <w:sz w:val="24"/>
          <w:szCs w:val="24"/>
        </w:rPr>
        <w:t xml:space="preserve"> </w:t>
      </w:r>
      <w:commentRangeStart w:id="1"/>
      <w:r w:rsidR="00E0278D" w:rsidRPr="00AE6D11">
        <w:rPr>
          <w:rFonts w:cs="Times New Roman"/>
          <w:color w:val="000000"/>
          <w:sz w:val="24"/>
          <w:szCs w:val="24"/>
        </w:rPr>
        <w:t xml:space="preserve">a subtly nuanced picture </w:t>
      </w:r>
      <w:commentRangeEnd w:id="1"/>
      <w:r w:rsidR="009256A1">
        <w:rPr>
          <w:rStyle w:val="CommentReference"/>
        </w:rPr>
        <w:commentReference w:id="1"/>
      </w:r>
      <w:r w:rsidR="00E0278D" w:rsidRPr="00AE6D11">
        <w:rPr>
          <w:rFonts w:cs="Times New Roman"/>
          <w:color w:val="000000"/>
          <w:sz w:val="24"/>
          <w:szCs w:val="24"/>
        </w:rPr>
        <w:t>that is just now unfolding around us. A picture that only the keen vision of hindsight will be able to fully appreciate. The aim, therefore, of this essay is to consider</w:t>
      </w:r>
      <w:r w:rsidR="00063BFA" w:rsidRPr="00AE6D11">
        <w:rPr>
          <w:rFonts w:cs="Times New Roman"/>
          <w:color w:val="000000"/>
          <w:sz w:val="24"/>
          <w:szCs w:val="24"/>
        </w:rPr>
        <w:t xml:space="preserve"> the effects of our developing relationship with literacy across </w:t>
      </w:r>
      <w:r w:rsidR="00AE2D5A" w:rsidRPr="00AE6D11">
        <w:rPr>
          <w:rFonts w:cs="Times New Roman"/>
          <w:color w:val="000000"/>
          <w:sz w:val="24"/>
          <w:szCs w:val="24"/>
        </w:rPr>
        <w:t xml:space="preserve">its </w:t>
      </w:r>
      <w:r w:rsidR="00063BFA" w:rsidRPr="00AE6D11">
        <w:rPr>
          <w:rFonts w:cs="Times New Roman"/>
          <w:color w:val="000000"/>
          <w:sz w:val="24"/>
          <w:szCs w:val="24"/>
        </w:rPr>
        <w:t xml:space="preserve">many </w:t>
      </w:r>
      <w:r w:rsidR="00AE2D5A" w:rsidRPr="00AE6D11">
        <w:rPr>
          <w:rFonts w:cs="Times New Roman"/>
          <w:color w:val="000000"/>
          <w:sz w:val="24"/>
          <w:szCs w:val="24"/>
        </w:rPr>
        <w:t xml:space="preserve">emerging </w:t>
      </w:r>
      <w:r w:rsidR="00063BFA" w:rsidRPr="00AE6D11">
        <w:rPr>
          <w:rFonts w:cs="Times New Roman"/>
          <w:color w:val="000000"/>
          <w:sz w:val="24"/>
          <w:szCs w:val="24"/>
        </w:rPr>
        <w:t xml:space="preserve">mediums, in a balanced, calm, and </w:t>
      </w:r>
      <w:commentRangeStart w:id="2"/>
      <w:r w:rsidR="00063BFA" w:rsidRPr="00AE6D11">
        <w:rPr>
          <w:rFonts w:cs="Times New Roman"/>
          <w:color w:val="000000"/>
          <w:sz w:val="24"/>
          <w:szCs w:val="24"/>
        </w:rPr>
        <w:t xml:space="preserve">morally objective </w:t>
      </w:r>
      <w:commentRangeEnd w:id="2"/>
      <w:r w:rsidR="00C31520">
        <w:rPr>
          <w:rStyle w:val="CommentReference"/>
        </w:rPr>
        <w:commentReference w:id="2"/>
      </w:r>
      <w:r w:rsidR="00063BFA" w:rsidRPr="00AE6D11">
        <w:rPr>
          <w:rFonts w:cs="Times New Roman"/>
          <w:color w:val="000000"/>
          <w:sz w:val="24"/>
          <w:szCs w:val="24"/>
        </w:rPr>
        <w:t xml:space="preserve">manner. </w:t>
      </w:r>
      <w:r w:rsidR="00A50567" w:rsidRPr="00AE6D11">
        <w:rPr>
          <w:rFonts w:cs="Times New Roman"/>
          <w:color w:val="000000"/>
          <w:sz w:val="24"/>
          <w:szCs w:val="24"/>
        </w:rPr>
        <w:t>Reading is undeniably beneficial, but the notion that the medium of printed text is the only way to obtain its benefits i</w:t>
      </w:r>
      <w:r w:rsidR="00831B51">
        <w:rPr>
          <w:rFonts w:cs="Times New Roman"/>
          <w:color w:val="000000"/>
          <w:sz w:val="24"/>
          <w:szCs w:val="24"/>
        </w:rPr>
        <w:t xml:space="preserve">s flawed. </w:t>
      </w:r>
      <w:commentRangeStart w:id="3"/>
      <w:r w:rsidR="00831B51">
        <w:rPr>
          <w:rFonts w:cs="Times New Roman"/>
          <w:color w:val="000000"/>
          <w:sz w:val="24"/>
          <w:szCs w:val="24"/>
        </w:rPr>
        <w:t>Methods of reading have</w:t>
      </w:r>
      <w:r w:rsidR="00A50567" w:rsidRPr="00AE6D11">
        <w:rPr>
          <w:rFonts w:cs="Times New Roman"/>
          <w:color w:val="000000"/>
          <w:sz w:val="24"/>
          <w:szCs w:val="24"/>
        </w:rPr>
        <w:t xml:space="preserve"> always changed and always will</w:t>
      </w:r>
      <w:commentRangeEnd w:id="3"/>
      <w:r w:rsidR="00C31520">
        <w:rPr>
          <w:rStyle w:val="CommentReference"/>
        </w:rPr>
        <w:commentReference w:id="3"/>
      </w:r>
      <w:r w:rsidR="00831B51">
        <w:rPr>
          <w:rFonts w:cs="Times New Roman"/>
          <w:color w:val="000000"/>
          <w:sz w:val="24"/>
          <w:szCs w:val="24"/>
        </w:rPr>
        <w:t>, any attempt to hinder this development is counter-productive</w:t>
      </w:r>
      <w:r w:rsidR="00A50567" w:rsidRPr="00AE6D11">
        <w:rPr>
          <w:rFonts w:cs="Times New Roman"/>
          <w:color w:val="000000"/>
          <w:sz w:val="24"/>
          <w:szCs w:val="24"/>
        </w:rPr>
        <w:t xml:space="preserve">. </w:t>
      </w:r>
      <w:r w:rsidR="00901747" w:rsidRPr="00AE6D11">
        <w:rPr>
          <w:rFonts w:cs="Times New Roman"/>
          <w:color w:val="000000"/>
          <w:sz w:val="24"/>
          <w:szCs w:val="24"/>
        </w:rPr>
        <w:t xml:space="preserve">I will attempt to demonstrate that the benefits of reading are not inherent to the form of print books, and that reimagining the medium </w:t>
      </w:r>
      <w:r w:rsidR="00346951" w:rsidRPr="00AE6D11">
        <w:rPr>
          <w:rFonts w:cs="Times New Roman"/>
          <w:color w:val="000000"/>
          <w:sz w:val="24"/>
          <w:szCs w:val="24"/>
        </w:rPr>
        <w:t xml:space="preserve">is essential to </w:t>
      </w:r>
      <w:r w:rsidR="00901747" w:rsidRPr="00AE6D11">
        <w:rPr>
          <w:rFonts w:cs="Times New Roman"/>
          <w:color w:val="000000"/>
          <w:sz w:val="24"/>
          <w:szCs w:val="24"/>
        </w:rPr>
        <w:t>allow future generations to retain what print books currently provide.</w:t>
      </w:r>
    </w:p>
    <w:p w14:paraId="0E19EB31" w14:textId="77777777" w:rsidR="00AB010D" w:rsidRDefault="00AB010D" w:rsidP="00853FCF">
      <w:pPr>
        <w:spacing w:line="480" w:lineRule="auto"/>
        <w:ind w:firstLine="720"/>
        <w:rPr>
          <w:rFonts w:cs="Times New Roman"/>
          <w:color w:val="000000"/>
          <w:sz w:val="24"/>
          <w:szCs w:val="24"/>
        </w:rPr>
      </w:pPr>
      <w:r w:rsidRPr="00AE6D11">
        <w:rPr>
          <w:rFonts w:cs="Times New Roman"/>
          <w:sz w:val="24"/>
          <w:szCs w:val="24"/>
        </w:rPr>
        <w:lastRenderedPageBreak/>
        <w:t xml:space="preserve">It is easy to imagine that as long as </w:t>
      </w:r>
      <w:r w:rsidR="001D5C04">
        <w:rPr>
          <w:rFonts w:cs="Times New Roman"/>
          <w:sz w:val="24"/>
          <w:szCs w:val="24"/>
        </w:rPr>
        <w:t>people have read</w:t>
      </w:r>
      <w:r w:rsidRPr="00AE6D11">
        <w:rPr>
          <w:rFonts w:cs="Times New Roman"/>
          <w:sz w:val="24"/>
          <w:szCs w:val="24"/>
        </w:rPr>
        <w:t xml:space="preserve"> they have approached the practice with the same intentions, perceptions, and goals. The reality is</w:t>
      </w:r>
      <w:r w:rsidR="001D5C04">
        <w:rPr>
          <w:rFonts w:cs="Times New Roman"/>
          <w:sz w:val="24"/>
          <w:szCs w:val="24"/>
        </w:rPr>
        <w:t xml:space="preserve"> that the practice has been</w:t>
      </w:r>
      <w:r w:rsidRPr="00AE6D11">
        <w:rPr>
          <w:rFonts w:cs="Times New Roman"/>
          <w:sz w:val="24"/>
          <w:szCs w:val="24"/>
        </w:rPr>
        <w:t xml:space="preserve"> more transient. Form and treatment of popular reading material have changed over the generations to yield the material we expect today</w:t>
      </w:r>
      <w:r w:rsidR="00CF44D4">
        <w:rPr>
          <w:rFonts w:cs="Times New Roman"/>
          <w:sz w:val="24"/>
          <w:szCs w:val="24"/>
        </w:rPr>
        <w:t xml:space="preserve"> (</w:t>
      </w:r>
      <w:r w:rsidR="00CF44D4" w:rsidRPr="00CF44D4">
        <w:rPr>
          <w:rFonts w:cs="Times New Roman"/>
          <w:sz w:val="24"/>
          <w:szCs w:val="24"/>
        </w:rPr>
        <w:t>Rothman 2017)</w:t>
      </w:r>
      <w:r w:rsidRPr="00AE6D11">
        <w:rPr>
          <w:rFonts w:cs="Times New Roman"/>
          <w:sz w:val="24"/>
          <w:szCs w:val="24"/>
        </w:rPr>
        <w:t>. For instance, before there was the archetype of the book lover – a person who forms attachments with books beyond their utilitarian value – there was the book reader who sought only to increase their cultural viability through literary erudition</w:t>
      </w:r>
      <w:r w:rsidR="00CF44D4">
        <w:rPr>
          <w:rFonts w:cs="Times New Roman"/>
          <w:sz w:val="24"/>
          <w:szCs w:val="24"/>
        </w:rPr>
        <w:t xml:space="preserve"> </w:t>
      </w:r>
      <w:r w:rsidR="00CF44D4" w:rsidRPr="00CF44D4">
        <w:rPr>
          <w:rFonts w:cs="Times New Roman"/>
          <w:sz w:val="24"/>
          <w:szCs w:val="24"/>
        </w:rPr>
        <w:t>(Rothman 2017)</w:t>
      </w:r>
      <w:r w:rsidRPr="00AE6D11">
        <w:rPr>
          <w:rFonts w:cs="Times New Roman"/>
          <w:sz w:val="24"/>
          <w:szCs w:val="24"/>
        </w:rPr>
        <w:t xml:space="preserve">. </w:t>
      </w:r>
      <w:commentRangeStart w:id="4"/>
      <w:r w:rsidRPr="00AE6D11">
        <w:rPr>
          <w:rFonts w:cs="Times New Roman"/>
          <w:sz w:val="24"/>
          <w:szCs w:val="24"/>
        </w:rPr>
        <w:t xml:space="preserve">During that period </w:t>
      </w:r>
      <w:commentRangeEnd w:id="4"/>
      <w:r w:rsidR="00C31520">
        <w:rPr>
          <w:rStyle w:val="CommentReference"/>
        </w:rPr>
        <w:commentReference w:id="4"/>
      </w:r>
      <w:r w:rsidRPr="00AE6D11">
        <w:rPr>
          <w:rFonts w:cs="Times New Roman"/>
          <w:sz w:val="24"/>
          <w:szCs w:val="24"/>
        </w:rPr>
        <w:t>readers were more likely to engage with poetry or nonfiction than today’s cultural kingpin, the novel</w:t>
      </w:r>
      <w:r w:rsidR="00CF44D4">
        <w:rPr>
          <w:rFonts w:cs="Times New Roman"/>
          <w:sz w:val="24"/>
          <w:szCs w:val="24"/>
        </w:rPr>
        <w:t xml:space="preserve"> </w:t>
      </w:r>
      <w:r w:rsidR="00CF44D4" w:rsidRPr="00CF44D4">
        <w:rPr>
          <w:rFonts w:cs="Times New Roman"/>
          <w:sz w:val="24"/>
          <w:szCs w:val="24"/>
        </w:rPr>
        <w:t>(Rothman 2017)</w:t>
      </w:r>
      <w:r w:rsidRPr="00AE6D11">
        <w:rPr>
          <w:rFonts w:cs="Times New Roman"/>
          <w:sz w:val="24"/>
          <w:szCs w:val="24"/>
        </w:rPr>
        <w:t xml:space="preserve">. </w:t>
      </w:r>
      <w:commentRangeStart w:id="5"/>
      <w:r w:rsidRPr="00AE6D11">
        <w:rPr>
          <w:rFonts w:cs="Times New Roman"/>
          <w:sz w:val="24"/>
          <w:szCs w:val="24"/>
        </w:rPr>
        <w:t>Our modern conception of readership is just that, modern. It is essential that we recognize that and understand that changes in form are inevitable and that attempting to prevent future modes from taking hold is futile and counterproductive.</w:t>
      </w:r>
      <w:commentRangeEnd w:id="5"/>
      <w:r w:rsidR="00C31520">
        <w:rPr>
          <w:rStyle w:val="CommentReference"/>
        </w:rPr>
        <w:commentReference w:id="5"/>
      </w:r>
    </w:p>
    <w:p w14:paraId="13605FCA" w14:textId="77777777" w:rsidR="003D2129" w:rsidRDefault="00AB010D" w:rsidP="00AB010D">
      <w:pPr>
        <w:spacing w:line="480" w:lineRule="auto"/>
        <w:ind w:firstLine="720"/>
        <w:rPr>
          <w:rFonts w:cs="Times New Roman"/>
          <w:color w:val="000000"/>
          <w:sz w:val="24"/>
          <w:szCs w:val="24"/>
        </w:rPr>
      </w:pPr>
      <w:r>
        <w:rPr>
          <w:rFonts w:cs="Times New Roman"/>
          <w:color w:val="000000"/>
          <w:sz w:val="24"/>
          <w:szCs w:val="24"/>
        </w:rPr>
        <w:t>It is important to remember that printed books and texts are powerful. They, more than other platforms developed so far, engender deep-reading, and</w:t>
      </w:r>
      <w:r w:rsidR="00545D51" w:rsidRPr="00AE6D11">
        <w:rPr>
          <w:rFonts w:cs="Times New Roman"/>
          <w:color w:val="000000"/>
          <w:sz w:val="24"/>
          <w:szCs w:val="24"/>
        </w:rPr>
        <w:t xml:space="preserve"> </w:t>
      </w:r>
      <w:r w:rsidR="00AB1038" w:rsidRPr="00AE6D11">
        <w:rPr>
          <w:rFonts w:cs="Times New Roman"/>
          <w:color w:val="000000"/>
          <w:sz w:val="24"/>
          <w:szCs w:val="24"/>
        </w:rPr>
        <w:t xml:space="preserve">deep-reading – “the active process of deliberate reading </w:t>
      </w:r>
      <w:r w:rsidR="00AB1038" w:rsidRPr="00AE6D11">
        <w:rPr>
          <w:rFonts w:cs="Times New Roman"/>
          <w:color w:val="222222"/>
          <w:sz w:val="24"/>
          <w:szCs w:val="24"/>
          <w:shd w:val="clear" w:color="auto" w:fill="FFFFFF"/>
        </w:rPr>
        <w:t xml:space="preserve">carried out to enhance one's comprehension and enjoyment of a text” </w:t>
      </w:r>
      <w:r w:rsidR="008F7644" w:rsidRPr="00AE6D11">
        <w:rPr>
          <w:rFonts w:cs="Times New Roman"/>
          <w:color w:val="222222"/>
          <w:sz w:val="24"/>
          <w:szCs w:val="24"/>
          <w:shd w:val="clear" w:color="auto" w:fill="FFFFFF"/>
        </w:rPr>
        <w:t>–</w:t>
      </w:r>
      <w:r w:rsidR="00FA33E3" w:rsidRPr="00AE6D11">
        <w:rPr>
          <w:rFonts w:cs="Times New Roman"/>
          <w:color w:val="000000"/>
          <w:sz w:val="24"/>
          <w:szCs w:val="24"/>
        </w:rPr>
        <w:t xml:space="preserve"> is</w:t>
      </w:r>
      <w:r w:rsidR="008F7644" w:rsidRPr="00AE6D11">
        <w:rPr>
          <w:rFonts w:cs="Times New Roman"/>
          <w:color w:val="000000"/>
          <w:sz w:val="24"/>
          <w:szCs w:val="24"/>
        </w:rPr>
        <w:t xml:space="preserve"> beneficial</w:t>
      </w:r>
      <w:r w:rsidR="00CF44D4">
        <w:rPr>
          <w:rFonts w:cs="Times New Roman"/>
          <w:color w:val="000000"/>
          <w:sz w:val="24"/>
          <w:szCs w:val="24"/>
        </w:rPr>
        <w:t xml:space="preserve"> </w:t>
      </w:r>
      <w:r w:rsidR="00CF44D4" w:rsidRPr="00CF44D4">
        <w:rPr>
          <w:rFonts w:cs="Times New Roman"/>
          <w:color w:val="000000"/>
          <w:sz w:val="24"/>
          <w:szCs w:val="24"/>
        </w:rPr>
        <w:t>(Jabr)</w:t>
      </w:r>
      <w:r w:rsidR="00545D51" w:rsidRPr="00AE6D11">
        <w:rPr>
          <w:rFonts w:cs="Times New Roman"/>
          <w:color w:val="000000"/>
          <w:sz w:val="24"/>
          <w:szCs w:val="24"/>
        </w:rPr>
        <w:t xml:space="preserve">. </w:t>
      </w:r>
      <w:r w:rsidR="006A1BA3" w:rsidRPr="00AE6D11">
        <w:rPr>
          <w:rFonts w:cs="Times New Roman"/>
          <w:color w:val="000000"/>
          <w:sz w:val="24"/>
          <w:szCs w:val="24"/>
        </w:rPr>
        <w:t xml:space="preserve">Most people living in America have been subject to a </w:t>
      </w:r>
      <w:commentRangeStart w:id="6"/>
      <w:r w:rsidR="006A1BA3" w:rsidRPr="00AE6D11">
        <w:rPr>
          <w:rFonts w:cs="Times New Roman"/>
          <w:color w:val="000000"/>
          <w:sz w:val="24"/>
          <w:szCs w:val="24"/>
        </w:rPr>
        <w:t xml:space="preserve">tirade </w:t>
      </w:r>
      <w:commentRangeEnd w:id="6"/>
      <w:r w:rsidR="00C31520">
        <w:rPr>
          <w:rStyle w:val="CommentReference"/>
        </w:rPr>
        <w:commentReference w:id="6"/>
      </w:r>
      <w:r w:rsidR="006A1BA3" w:rsidRPr="00AE6D11">
        <w:rPr>
          <w:rFonts w:cs="Times New Roman"/>
          <w:color w:val="000000"/>
          <w:sz w:val="24"/>
          <w:szCs w:val="24"/>
        </w:rPr>
        <w:t xml:space="preserve">on the importance of books. Parents, teachers, precocious classmates, and media spokespeople without fail tout the importance of reading or at least harbor a sensation that it is a valuable vocation. Many cite the effects reading can have on intelligence, and indeed reading has been shown to influence the mind </w:t>
      </w:r>
      <w:r w:rsidR="00346951" w:rsidRPr="00AE6D11">
        <w:rPr>
          <w:rFonts w:cs="Times New Roman"/>
          <w:color w:val="000000"/>
          <w:sz w:val="24"/>
          <w:szCs w:val="24"/>
        </w:rPr>
        <w:t xml:space="preserve">in various meaningful ways. For instance, a study conducted by </w:t>
      </w:r>
      <w:r w:rsidR="00E07950">
        <w:rPr>
          <w:rFonts w:cs="Times New Roman"/>
          <w:color w:val="000000"/>
          <w:sz w:val="24"/>
          <w:szCs w:val="24"/>
        </w:rPr>
        <w:t>NCBI confirmed that</w:t>
      </w:r>
      <w:r w:rsidR="004C4675" w:rsidRPr="00AE6D11">
        <w:rPr>
          <w:rFonts w:cs="Times New Roman"/>
          <w:color w:val="000000"/>
          <w:sz w:val="24"/>
          <w:szCs w:val="24"/>
        </w:rPr>
        <w:t xml:space="preserve"> even when controlling for mitigating factors, reading “… increases vocabulary, general knowledge, and verbal skills.</w:t>
      </w:r>
      <w:r w:rsidR="00CF44D4">
        <w:rPr>
          <w:rFonts w:cs="Times New Roman"/>
          <w:color w:val="000000"/>
          <w:sz w:val="24"/>
          <w:szCs w:val="24"/>
        </w:rPr>
        <w:t xml:space="preserve"> (</w:t>
      </w:r>
      <w:r w:rsidR="00CF44D4" w:rsidRPr="00CF44D4">
        <w:rPr>
          <w:rFonts w:cs="Times New Roman"/>
          <w:color w:val="000000"/>
          <w:sz w:val="24"/>
          <w:szCs w:val="24"/>
        </w:rPr>
        <w:t>Stanovich)</w:t>
      </w:r>
      <w:r w:rsidR="004C4675" w:rsidRPr="00AE6D11">
        <w:rPr>
          <w:rFonts w:cs="Times New Roman"/>
          <w:color w:val="000000"/>
          <w:sz w:val="24"/>
          <w:szCs w:val="24"/>
        </w:rPr>
        <w:t>”</w:t>
      </w:r>
      <w:r w:rsidR="00346951" w:rsidRPr="00AE6D11">
        <w:rPr>
          <w:rFonts w:cs="Times New Roman"/>
          <w:color w:val="000000"/>
          <w:sz w:val="24"/>
          <w:szCs w:val="24"/>
        </w:rPr>
        <w:t xml:space="preserve"> </w:t>
      </w:r>
      <w:r w:rsidR="004C4675" w:rsidRPr="00AE6D11">
        <w:rPr>
          <w:rFonts w:cs="Times New Roman"/>
          <w:color w:val="000000"/>
          <w:sz w:val="24"/>
          <w:szCs w:val="24"/>
        </w:rPr>
        <w:t xml:space="preserve">Similarly, exposing young minds to a greater number of words through reading from an early age appears to correlate with </w:t>
      </w:r>
      <w:r w:rsidR="004C4675" w:rsidRPr="00AE6D11">
        <w:rPr>
          <w:rFonts w:cs="Times New Roman"/>
          <w:color w:val="000000"/>
          <w:sz w:val="24"/>
          <w:szCs w:val="24"/>
        </w:rPr>
        <w:lastRenderedPageBreak/>
        <w:t>better performance in school and enhanced cognitive development</w:t>
      </w:r>
      <w:r w:rsidR="00CF44D4">
        <w:rPr>
          <w:rFonts w:cs="Times New Roman"/>
          <w:color w:val="000000"/>
          <w:sz w:val="24"/>
          <w:szCs w:val="24"/>
        </w:rPr>
        <w:t xml:space="preserve"> </w:t>
      </w:r>
      <w:r w:rsidR="00CF44D4" w:rsidRPr="00CF44D4">
        <w:rPr>
          <w:rFonts w:cs="Times New Roman"/>
          <w:color w:val="000000"/>
          <w:sz w:val="24"/>
          <w:szCs w:val="24"/>
        </w:rPr>
        <w:t>(Gentry 2011)</w:t>
      </w:r>
      <w:r w:rsidR="004C4675" w:rsidRPr="00AE6D11">
        <w:rPr>
          <w:rFonts w:cs="Times New Roman"/>
          <w:color w:val="000000"/>
          <w:sz w:val="24"/>
          <w:szCs w:val="24"/>
        </w:rPr>
        <w:t xml:space="preserve">. </w:t>
      </w:r>
      <w:r w:rsidR="00545D51" w:rsidRPr="00AE6D11">
        <w:rPr>
          <w:rFonts w:cs="Times New Roman"/>
          <w:color w:val="000000"/>
          <w:sz w:val="24"/>
          <w:szCs w:val="24"/>
        </w:rPr>
        <w:t>Even so</w:t>
      </w:r>
      <w:r w:rsidR="00346951" w:rsidRPr="00AE6D11">
        <w:rPr>
          <w:rFonts w:cs="Times New Roman"/>
          <w:color w:val="000000"/>
          <w:sz w:val="24"/>
          <w:szCs w:val="24"/>
        </w:rPr>
        <w:t>,</w:t>
      </w:r>
      <w:r w:rsidR="00853FCF">
        <w:rPr>
          <w:rFonts w:cs="Times New Roman"/>
          <w:color w:val="000000"/>
          <w:sz w:val="24"/>
          <w:szCs w:val="24"/>
        </w:rPr>
        <w:t xml:space="preserve"> the power of reading </w:t>
      </w:r>
      <w:r w:rsidR="00346951" w:rsidRPr="00AE6D11">
        <w:rPr>
          <w:rFonts w:cs="Times New Roman"/>
          <w:color w:val="000000"/>
          <w:sz w:val="24"/>
          <w:szCs w:val="24"/>
        </w:rPr>
        <w:t>extends beyond</w:t>
      </w:r>
      <w:r w:rsidR="00E07950">
        <w:rPr>
          <w:rFonts w:cs="Times New Roman"/>
          <w:color w:val="000000"/>
          <w:sz w:val="24"/>
          <w:szCs w:val="24"/>
        </w:rPr>
        <w:t xml:space="preserve"> the</w:t>
      </w:r>
      <w:r w:rsidR="00346951" w:rsidRPr="00AE6D11">
        <w:rPr>
          <w:rFonts w:cs="Times New Roman"/>
          <w:color w:val="000000"/>
          <w:sz w:val="24"/>
          <w:szCs w:val="24"/>
        </w:rPr>
        <w:t xml:space="preserve"> expansion of vocabulary and intelligence. </w:t>
      </w:r>
      <w:r w:rsidR="00AB0D17" w:rsidRPr="00AE6D11">
        <w:rPr>
          <w:rFonts w:cs="Times New Roman"/>
          <w:color w:val="000000"/>
          <w:sz w:val="24"/>
          <w:szCs w:val="24"/>
        </w:rPr>
        <w:br/>
      </w:r>
      <w:r w:rsidR="000955D1" w:rsidRPr="00AE6D11">
        <w:rPr>
          <w:rFonts w:cs="Times New Roman"/>
          <w:color w:val="000000"/>
          <w:sz w:val="24"/>
          <w:szCs w:val="24"/>
        </w:rPr>
        <w:br/>
      </w:r>
      <w:r w:rsidR="000955D1" w:rsidRPr="00AE6D11">
        <w:rPr>
          <w:rFonts w:cs="Times New Roman"/>
          <w:color w:val="000000"/>
          <w:sz w:val="24"/>
          <w:szCs w:val="24"/>
        </w:rPr>
        <w:tab/>
        <w:t>The notion that reading is intellectually beneficial is easy to accept – it fits neatly with our cultural expectations. What might come as a surprise is that reading has benefits that extend beyond the expansion of our cognitive abilities. For instance, increased mental activity, such as that engendered by reading is associated with slower mental decline, and this applies not only to the normal mental decline associate</w:t>
      </w:r>
      <w:r w:rsidR="00E07950">
        <w:rPr>
          <w:rFonts w:cs="Times New Roman"/>
          <w:color w:val="000000"/>
          <w:sz w:val="24"/>
          <w:szCs w:val="24"/>
        </w:rPr>
        <w:t>d</w:t>
      </w:r>
      <w:r w:rsidR="000955D1" w:rsidRPr="00AE6D11">
        <w:rPr>
          <w:rFonts w:cs="Times New Roman"/>
          <w:color w:val="000000"/>
          <w:sz w:val="24"/>
          <w:szCs w:val="24"/>
        </w:rPr>
        <w:t xml:space="preserve"> with aging</w:t>
      </w:r>
      <w:r w:rsidR="00CF44D4">
        <w:rPr>
          <w:rFonts w:cs="Times New Roman"/>
          <w:color w:val="000000"/>
          <w:sz w:val="24"/>
          <w:szCs w:val="24"/>
        </w:rPr>
        <w:t xml:space="preserve"> </w:t>
      </w:r>
      <w:r w:rsidR="00CF44D4" w:rsidRPr="00CF44D4">
        <w:rPr>
          <w:rFonts w:cs="Times New Roman"/>
          <w:color w:val="000000"/>
          <w:sz w:val="24"/>
          <w:szCs w:val="24"/>
        </w:rPr>
        <w:t>(NHS)</w:t>
      </w:r>
      <w:r w:rsidR="000955D1" w:rsidRPr="00AE6D11">
        <w:rPr>
          <w:rFonts w:cs="Times New Roman"/>
          <w:color w:val="000000"/>
          <w:sz w:val="24"/>
          <w:szCs w:val="24"/>
        </w:rPr>
        <w:t>. Patients experiencing Alzheimer’s and Dementia can stave off the progression of symptoms</w:t>
      </w:r>
      <w:r w:rsidR="00AB0D17" w:rsidRPr="00AE6D11">
        <w:rPr>
          <w:rFonts w:cs="Times New Roman"/>
          <w:color w:val="000000"/>
          <w:sz w:val="24"/>
          <w:szCs w:val="24"/>
        </w:rPr>
        <w:t xml:space="preserve"> by engaging with a text</w:t>
      </w:r>
      <w:r w:rsidR="00CF44D4">
        <w:rPr>
          <w:rFonts w:cs="Times New Roman"/>
          <w:color w:val="000000"/>
          <w:sz w:val="24"/>
          <w:szCs w:val="24"/>
        </w:rPr>
        <w:t xml:space="preserve"> </w:t>
      </w:r>
      <w:r w:rsidR="00CF44D4" w:rsidRPr="00CF44D4">
        <w:rPr>
          <w:rFonts w:cs="Times New Roman"/>
          <w:color w:val="000000"/>
          <w:sz w:val="24"/>
          <w:szCs w:val="24"/>
        </w:rPr>
        <w:t>(NHS)</w:t>
      </w:r>
      <w:r w:rsidR="00AB0D17" w:rsidRPr="00AE6D11">
        <w:rPr>
          <w:rFonts w:cs="Times New Roman"/>
          <w:color w:val="000000"/>
          <w:sz w:val="24"/>
          <w:szCs w:val="24"/>
        </w:rPr>
        <w:t xml:space="preserve">. </w:t>
      </w:r>
      <w:r w:rsidR="00545D51" w:rsidRPr="00AE6D11">
        <w:rPr>
          <w:rFonts w:cs="Times New Roman"/>
          <w:color w:val="000000"/>
          <w:sz w:val="24"/>
          <w:szCs w:val="24"/>
        </w:rPr>
        <w:t>Not only can reading protect the brain, but it can exert</w:t>
      </w:r>
      <w:r w:rsidR="00AB0D17" w:rsidRPr="00AE6D11">
        <w:rPr>
          <w:rFonts w:cs="Times New Roman"/>
          <w:color w:val="000000"/>
          <w:sz w:val="24"/>
          <w:szCs w:val="24"/>
        </w:rPr>
        <w:t xml:space="preserve"> influence over our emotional lives as well. Readers, particularly those of literary fiction, were shown to demonstrate increased empathy and emotional intelligence</w:t>
      </w:r>
      <w:r w:rsidR="00CF44D4">
        <w:rPr>
          <w:rFonts w:cs="Times New Roman"/>
          <w:color w:val="000000"/>
          <w:sz w:val="24"/>
          <w:szCs w:val="24"/>
        </w:rPr>
        <w:t xml:space="preserve"> </w:t>
      </w:r>
      <w:r w:rsidR="00CF44D4" w:rsidRPr="00CF44D4">
        <w:rPr>
          <w:rFonts w:cs="Times New Roman"/>
          <w:color w:val="000000"/>
          <w:sz w:val="24"/>
          <w:szCs w:val="24"/>
        </w:rPr>
        <w:t>(Gentry 2011)</w:t>
      </w:r>
      <w:r w:rsidR="00AB0D17" w:rsidRPr="00AE6D11">
        <w:rPr>
          <w:rFonts w:cs="Times New Roman"/>
          <w:color w:val="000000"/>
          <w:sz w:val="24"/>
          <w:szCs w:val="24"/>
        </w:rPr>
        <w:t xml:space="preserve">. It would not be surprising if, as our understanding develops and further research is conducted, we discover even more benefits of literary engagement. </w:t>
      </w:r>
    </w:p>
    <w:p w14:paraId="73478991" w14:textId="77777777" w:rsidR="00D04100" w:rsidRPr="00AB010D" w:rsidRDefault="00D04100" w:rsidP="00D04100">
      <w:pPr>
        <w:spacing w:line="480" w:lineRule="auto"/>
        <w:ind w:firstLine="720"/>
        <w:rPr>
          <w:rFonts w:cs="Times New Roman"/>
          <w:color w:val="000000"/>
          <w:sz w:val="24"/>
          <w:szCs w:val="24"/>
        </w:rPr>
      </w:pPr>
      <w:r w:rsidRPr="00AE6D11">
        <w:rPr>
          <w:rFonts w:cs="Times New Roman"/>
          <w:sz w:val="24"/>
          <w:szCs w:val="24"/>
        </w:rPr>
        <w:t xml:space="preserve">The internet is rife with horror stories of the digital world. Most are spoken down the long and hopelessly out-of-touch noses New Yorker columnists who ruefully shake their heads at the failings of today’s youth. Here is </w:t>
      </w:r>
      <w:r>
        <w:rPr>
          <w:rFonts w:cs="Times New Roman"/>
          <w:sz w:val="24"/>
          <w:szCs w:val="24"/>
        </w:rPr>
        <w:t>a</w:t>
      </w:r>
      <w:r w:rsidRPr="00AE6D11">
        <w:rPr>
          <w:rFonts w:cs="Times New Roman"/>
          <w:sz w:val="24"/>
          <w:szCs w:val="24"/>
        </w:rPr>
        <w:t xml:space="preserve"> quote from that magazine, “A </w:t>
      </w:r>
      <w:r w:rsidRPr="00AE6D11">
        <w:rPr>
          <w:rFonts w:cs="Times New Roman"/>
          <w:color w:val="000000"/>
          <w:sz w:val="24"/>
          <w:szCs w:val="24"/>
        </w:rPr>
        <w:t>common sight in malls, in pizza parlors, in Starbucks, and wherever else American teens hang out: three or four kids, hooded, gathered around a table, leaning over like monks or druids, their eyes fastened to the smartphones held in front of them. The phones, converging at the center of the table, come close to touching.</w:t>
      </w:r>
      <w:r w:rsidR="00CF44D4">
        <w:rPr>
          <w:rFonts w:cs="Times New Roman"/>
          <w:color w:val="000000"/>
          <w:sz w:val="24"/>
          <w:szCs w:val="24"/>
        </w:rPr>
        <w:t xml:space="preserve"> </w:t>
      </w:r>
      <w:r w:rsidR="00CF44D4" w:rsidRPr="00CF44D4">
        <w:rPr>
          <w:rFonts w:cs="Times New Roman"/>
          <w:color w:val="000000"/>
          <w:sz w:val="24"/>
          <w:szCs w:val="24"/>
        </w:rPr>
        <w:t>(Denby 2017)</w:t>
      </w:r>
      <w:r w:rsidRPr="00AE6D11">
        <w:rPr>
          <w:rFonts w:cs="Times New Roman"/>
          <w:color w:val="000000"/>
          <w:sz w:val="24"/>
          <w:szCs w:val="24"/>
        </w:rPr>
        <w:t xml:space="preserve">” </w:t>
      </w:r>
      <w:r>
        <w:rPr>
          <w:rFonts w:cs="Times New Roman"/>
          <w:color w:val="000000"/>
          <w:sz w:val="24"/>
          <w:szCs w:val="24"/>
        </w:rPr>
        <w:t xml:space="preserve">The fear one reads in these doomsday fortunes comes from a place of powerlessness. The rapid development of technologies like the smartphone </w:t>
      </w:r>
      <w:r w:rsidR="00E07950">
        <w:rPr>
          <w:rFonts w:cs="Times New Roman"/>
          <w:color w:val="000000"/>
          <w:sz w:val="24"/>
          <w:szCs w:val="24"/>
        </w:rPr>
        <w:t>has</w:t>
      </w:r>
      <w:r>
        <w:rPr>
          <w:rFonts w:cs="Times New Roman"/>
          <w:color w:val="000000"/>
          <w:sz w:val="24"/>
          <w:szCs w:val="24"/>
        </w:rPr>
        <w:t xml:space="preserve"> left </w:t>
      </w:r>
      <w:r>
        <w:rPr>
          <w:rFonts w:cs="Times New Roman"/>
          <w:color w:val="000000"/>
          <w:sz w:val="24"/>
          <w:szCs w:val="24"/>
        </w:rPr>
        <w:lastRenderedPageBreak/>
        <w:t>older generations out of the cultural developments of the day and they fear the effects it will have on their progeny. The difficulty arises when their concerns are addressed in unproductive manners. The technology we live with is ubiquitous, and n</w:t>
      </w:r>
      <w:r w:rsidR="00E07950">
        <w:rPr>
          <w:rFonts w:cs="Times New Roman"/>
          <w:color w:val="000000"/>
          <w:sz w:val="24"/>
          <w:szCs w:val="24"/>
        </w:rPr>
        <w:t>ot only that</w:t>
      </w:r>
      <w:r>
        <w:rPr>
          <w:rFonts w:cs="Times New Roman"/>
          <w:color w:val="000000"/>
          <w:sz w:val="24"/>
          <w:szCs w:val="24"/>
        </w:rPr>
        <w:t xml:space="preserve"> but for the digital natives of the near future, older technologies will be incapable of commanding attention. That is why it is essential to harness the power of our modern technologies to capture the benefits of outdated modes. Relics like print books hold</w:t>
      </w:r>
      <w:r w:rsidR="00E07950">
        <w:rPr>
          <w:rFonts w:cs="Times New Roman"/>
          <w:color w:val="000000"/>
          <w:sz w:val="24"/>
          <w:szCs w:val="24"/>
        </w:rPr>
        <w:t xml:space="preserve"> a</w:t>
      </w:r>
      <w:r>
        <w:rPr>
          <w:rFonts w:cs="Times New Roman"/>
          <w:color w:val="000000"/>
          <w:sz w:val="24"/>
          <w:szCs w:val="24"/>
        </w:rPr>
        <w:t xml:space="preserve"> tremendous value that will be lost if we focus on holding on to them rather than adapting to their replacements. </w:t>
      </w:r>
      <w:r w:rsidR="0061016A">
        <w:rPr>
          <w:rStyle w:val="CommentReference"/>
        </w:rPr>
        <w:commentReference w:id="7"/>
      </w:r>
    </w:p>
    <w:p w14:paraId="1A7580EE" w14:textId="77777777" w:rsidR="004A567C" w:rsidRPr="00AE6D11" w:rsidRDefault="004A567C" w:rsidP="00AE6D11">
      <w:pPr>
        <w:spacing w:line="480" w:lineRule="auto"/>
        <w:rPr>
          <w:rFonts w:cs="Times New Roman"/>
          <w:sz w:val="24"/>
          <w:szCs w:val="24"/>
        </w:rPr>
      </w:pPr>
      <w:r w:rsidRPr="00AE6D11">
        <w:rPr>
          <w:rFonts w:cs="Times New Roman"/>
          <w:sz w:val="24"/>
          <w:szCs w:val="24"/>
        </w:rPr>
        <w:tab/>
        <w:t xml:space="preserve">Like it or not we live in the digital age, and our love affair with the screen has precipitated our scorn for printed texts. </w:t>
      </w:r>
      <w:r w:rsidR="00FF52C0" w:rsidRPr="00AE6D11">
        <w:rPr>
          <w:rFonts w:cs="Times New Roman"/>
          <w:sz w:val="24"/>
          <w:szCs w:val="24"/>
        </w:rPr>
        <w:t>The percentage of American’s who h</w:t>
      </w:r>
      <w:r w:rsidR="00E07950">
        <w:rPr>
          <w:rFonts w:cs="Times New Roman"/>
          <w:sz w:val="24"/>
          <w:szCs w:val="24"/>
        </w:rPr>
        <w:t xml:space="preserve">ave read novels, short </w:t>
      </w:r>
      <w:r w:rsidR="00FF52C0" w:rsidRPr="00AE6D11">
        <w:rPr>
          <w:rFonts w:cs="Times New Roman"/>
          <w:sz w:val="24"/>
          <w:szCs w:val="24"/>
        </w:rPr>
        <w:t>stories, or plays</w:t>
      </w:r>
      <w:r w:rsidR="000B01FD" w:rsidRPr="00AE6D11">
        <w:rPr>
          <w:rFonts w:cs="Times New Roman"/>
          <w:sz w:val="24"/>
          <w:szCs w:val="24"/>
        </w:rPr>
        <w:t xml:space="preserve"> in print or on screen has </w:t>
      </w:r>
      <w:r w:rsidR="00FF52C0" w:rsidRPr="00AE6D11">
        <w:rPr>
          <w:rFonts w:cs="Times New Roman"/>
          <w:sz w:val="24"/>
          <w:szCs w:val="24"/>
        </w:rPr>
        <w:t>declined by roughly 13 percent</w:t>
      </w:r>
      <w:r w:rsidR="00BB3F49" w:rsidRPr="00AE6D11">
        <w:rPr>
          <w:rFonts w:cs="Times New Roman"/>
          <w:sz w:val="24"/>
          <w:szCs w:val="24"/>
        </w:rPr>
        <w:t xml:space="preserve"> in the past 40 years</w:t>
      </w:r>
      <w:r w:rsidR="00CF44D4">
        <w:rPr>
          <w:rFonts w:cs="Times New Roman"/>
          <w:sz w:val="24"/>
          <w:szCs w:val="24"/>
        </w:rPr>
        <w:t xml:space="preserve"> </w:t>
      </w:r>
      <w:r w:rsidR="00CF44D4" w:rsidRPr="00CF44D4">
        <w:rPr>
          <w:rFonts w:cs="Times New Roman"/>
          <w:sz w:val="24"/>
          <w:szCs w:val="24"/>
        </w:rPr>
        <w:t>(Ingraham 2016)</w:t>
      </w:r>
      <w:r w:rsidR="000B01FD" w:rsidRPr="00AE6D11">
        <w:rPr>
          <w:rFonts w:cs="Times New Roman"/>
          <w:sz w:val="24"/>
          <w:szCs w:val="24"/>
        </w:rPr>
        <w:t>.</w:t>
      </w:r>
      <w:r w:rsidR="00BB3F49" w:rsidRPr="00AE6D11">
        <w:rPr>
          <w:rFonts w:cs="Times New Roman"/>
          <w:sz w:val="24"/>
          <w:szCs w:val="24"/>
        </w:rPr>
        <w:t xml:space="preserve"> This is not </w:t>
      </w:r>
      <w:r w:rsidR="00985673" w:rsidRPr="00AE6D11">
        <w:rPr>
          <w:rFonts w:cs="Times New Roman"/>
          <w:sz w:val="24"/>
          <w:szCs w:val="24"/>
        </w:rPr>
        <w:t>to say that we</w:t>
      </w:r>
      <w:r w:rsidR="00BB3F49" w:rsidRPr="00AE6D11">
        <w:rPr>
          <w:rFonts w:cs="Times New Roman"/>
          <w:sz w:val="24"/>
          <w:szCs w:val="24"/>
        </w:rPr>
        <w:t xml:space="preserve"> </w:t>
      </w:r>
      <w:r w:rsidR="00985673" w:rsidRPr="00AE6D11">
        <w:rPr>
          <w:rFonts w:cs="Times New Roman"/>
          <w:sz w:val="24"/>
          <w:szCs w:val="24"/>
        </w:rPr>
        <w:t>read less in general, indeed,</w:t>
      </w:r>
      <w:r w:rsidR="00BB3F49" w:rsidRPr="00AE6D11">
        <w:rPr>
          <w:rFonts w:cs="Times New Roman"/>
          <w:sz w:val="24"/>
          <w:szCs w:val="24"/>
        </w:rPr>
        <w:t xml:space="preserve"> we are reading more words in texts, social media posts, etc. than ever before. However, the digital format has</w:t>
      </w:r>
      <w:r w:rsidR="00D45054" w:rsidRPr="00AE6D11">
        <w:rPr>
          <w:rFonts w:cs="Times New Roman"/>
          <w:sz w:val="24"/>
          <w:szCs w:val="24"/>
        </w:rPr>
        <w:t xml:space="preserve"> not</w:t>
      </w:r>
      <w:r w:rsidR="00C84F9A" w:rsidRPr="00AE6D11">
        <w:rPr>
          <w:rFonts w:cs="Times New Roman"/>
          <w:sz w:val="24"/>
          <w:szCs w:val="24"/>
        </w:rPr>
        <w:t xml:space="preserve"> as yet</w:t>
      </w:r>
      <w:r w:rsidR="00BB3F49" w:rsidRPr="00AE6D11">
        <w:rPr>
          <w:rFonts w:cs="Times New Roman"/>
          <w:sz w:val="24"/>
          <w:szCs w:val="24"/>
        </w:rPr>
        <w:t xml:space="preserve"> adapted the qualities that make deep reading</w:t>
      </w:r>
      <w:r w:rsidR="00C84F9A" w:rsidRPr="00AE6D11">
        <w:rPr>
          <w:rFonts w:cs="Times New Roman"/>
          <w:sz w:val="24"/>
          <w:szCs w:val="24"/>
        </w:rPr>
        <w:t xml:space="preserve"> viable. For instance, the screen appears to inhibit comprehension</w:t>
      </w:r>
      <w:r w:rsidR="00CF44D4">
        <w:rPr>
          <w:rFonts w:cs="Times New Roman"/>
          <w:sz w:val="24"/>
          <w:szCs w:val="24"/>
        </w:rPr>
        <w:t xml:space="preserve"> (Jabr)</w:t>
      </w:r>
      <w:r w:rsidR="00C84F9A" w:rsidRPr="00AE6D11">
        <w:rPr>
          <w:rFonts w:cs="Times New Roman"/>
          <w:sz w:val="24"/>
          <w:szCs w:val="24"/>
        </w:rPr>
        <w:t>. E-readers lack certain tactile qualities that allow our brains to make the connections necessary to grasp</w:t>
      </w:r>
      <w:r w:rsidR="00D45054" w:rsidRPr="00AE6D11">
        <w:rPr>
          <w:rFonts w:cs="Times New Roman"/>
          <w:sz w:val="24"/>
          <w:szCs w:val="24"/>
        </w:rPr>
        <w:t xml:space="preserve"> reading material adequately</w:t>
      </w:r>
      <w:r w:rsidR="00CF44D4">
        <w:rPr>
          <w:rFonts w:cs="Times New Roman"/>
          <w:sz w:val="24"/>
          <w:szCs w:val="24"/>
        </w:rPr>
        <w:t xml:space="preserve"> (Jabr)</w:t>
      </w:r>
      <w:r w:rsidR="00D45054" w:rsidRPr="00AE6D11">
        <w:rPr>
          <w:rFonts w:cs="Times New Roman"/>
          <w:sz w:val="24"/>
          <w:szCs w:val="24"/>
        </w:rPr>
        <w:t xml:space="preserve">. </w:t>
      </w:r>
      <w:r w:rsidR="001D5C04">
        <w:rPr>
          <w:rFonts w:cs="Times New Roman"/>
          <w:sz w:val="24"/>
          <w:szCs w:val="24"/>
        </w:rPr>
        <w:t>When we read a book, we make a mental map of where information was stored in relation to page number, paragraph location, and distance from other parts of the work</w:t>
      </w:r>
      <w:r w:rsidR="00CF44D4">
        <w:rPr>
          <w:rFonts w:cs="Times New Roman"/>
          <w:sz w:val="24"/>
          <w:szCs w:val="24"/>
        </w:rPr>
        <w:t xml:space="preserve"> (Jabr)</w:t>
      </w:r>
      <w:r w:rsidR="001D5C04">
        <w:rPr>
          <w:rFonts w:cs="Times New Roman"/>
          <w:sz w:val="24"/>
          <w:szCs w:val="24"/>
        </w:rPr>
        <w:t>. E-readers do not lend themselves to this kind of spatial conceptualization in their current form</w:t>
      </w:r>
      <w:r w:rsidR="00CF44D4">
        <w:rPr>
          <w:rFonts w:cs="Times New Roman"/>
          <w:sz w:val="24"/>
          <w:szCs w:val="24"/>
        </w:rPr>
        <w:t xml:space="preserve"> (Jabr)</w:t>
      </w:r>
      <w:r w:rsidR="001D5C04">
        <w:rPr>
          <w:rFonts w:cs="Times New Roman"/>
          <w:sz w:val="24"/>
          <w:szCs w:val="24"/>
        </w:rPr>
        <w:t xml:space="preserve">. </w:t>
      </w:r>
      <w:r w:rsidR="00D45054" w:rsidRPr="00AE6D11">
        <w:rPr>
          <w:rFonts w:cs="Times New Roman"/>
          <w:sz w:val="24"/>
          <w:szCs w:val="24"/>
        </w:rPr>
        <w:t>Similarly, people tend to approach reading on a screen with a</w:t>
      </w:r>
      <w:r w:rsidR="00CC1D97" w:rsidRPr="00AE6D11">
        <w:rPr>
          <w:rFonts w:cs="Times New Roman"/>
          <w:sz w:val="24"/>
          <w:szCs w:val="24"/>
        </w:rPr>
        <w:t xml:space="preserve"> different mindset than what they bring to a printed text</w:t>
      </w:r>
      <w:r w:rsidR="00CF44D4">
        <w:rPr>
          <w:rFonts w:cs="Times New Roman"/>
          <w:sz w:val="24"/>
          <w:szCs w:val="24"/>
        </w:rPr>
        <w:t xml:space="preserve"> (Jabr)</w:t>
      </w:r>
      <w:r w:rsidR="00CC1D97" w:rsidRPr="00AE6D11">
        <w:rPr>
          <w:rFonts w:cs="Times New Roman"/>
          <w:sz w:val="24"/>
          <w:szCs w:val="24"/>
        </w:rPr>
        <w:t xml:space="preserve">. Because the majority of reading done on screens is cursory and light, we are </w:t>
      </w:r>
      <w:r w:rsidR="001D5C04">
        <w:rPr>
          <w:rFonts w:cs="Times New Roman"/>
          <w:sz w:val="24"/>
          <w:szCs w:val="24"/>
        </w:rPr>
        <w:t>not used to</w:t>
      </w:r>
      <w:r w:rsidR="00CC1D97" w:rsidRPr="00AE6D11">
        <w:rPr>
          <w:rFonts w:cs="Times New Roman"/>
          <w:sz w:val="24"/>
          <w:szCs w:val="24"/>
        </w:rPr>
        <w:t xml:space="preserve"> devoting our full attention to screen-reading</w:t>
      </w:r>
      <w:r w:rsidR="00CF44D4">
        <w:rPr>
          <w:rFonts w:cs="Times New Roman"/>
          <w:sz w:val="24"/>
          <w:szCs w:val="24"/>
        </w:rPr>
        <w:t xml:space="preserve"> (Jabr)</w:t>
      </w:r>
      <w:r w:rsidR="00CC1D97" w:rsidRPr="00AE6D11">
        <w:rPr>
          <w:rFonts w:cs="Times New Roman"/>
          <w:sz w:val="24"/>
          <w:szCs w:val="24"/>
        </w:rPr>
        <w:t xml:space="preserve">. </w:t>
      </w:r>
      <w:commentRangeStart w:id="8"/>
      <w:r w:rsidR="001D5C04">
        <w:rPr>
          <w:rFonts w:cs="Times New Roman"/>
          <w:sz w:val="24"/>
          <w:szCs w:val="24"/>
        </w:rPr>
        <w:t>However, t</w:t>
      </w:r>
      <w:r w:rsidR="00CC1D97" w:rsidRPr="00AE6D11">
        <w:rPr>
          <w:rFonts w:cs="Times New Roman"/>
          <w:sz w:val="24"/>
          <w:szCs w:val="24"/>
        </w:rPr>
        <w:t>hese problems</w:t>
      </w:r>
      <w:r w:rsidR="001D5C04">
        <w:rPr>
          <w:rFonts w:cs="Times New Roman"/>
          <w:sz w:val="24"/>
          <w:szCs w:val="24"/>
        </w:rPr>
        <w:t xml:space="preserve"> are not unsolvable</w:t>
      </w:r>
      <w:r w:rsidR="00644885">
        <w:rPr>
          <w:rFonts w:cs="Times New Roman"/>
          <w:sz w:val="24"/>
          <w:szCs w:val="24"/>
        </w:rPr>
        <w:t>.</w:t>
      </w:r>
      <w:r w:rsidR="00CC1D97" w:rsidRPr="00AE6D11">
        <w:rPr>
          <w:rFonts w:cs="Times New Roman"/>
          <w:sz w:val="24"/>
          <w:szCs w:val="24"/>
        </w:rPr>
        <w:t xml:space="preserve"> </w:t>
      </w:r>
      <w:commentRangeEnd w:id="8"/>
      <w:r w:rsidR="0061016A">
        <w:rPr>
          <w:rStyle w:val="CommentReference"/>
        </w:rPr>
        <w:commentReference w:id="8"/>
      </w:r>
      <w:r w:rsidR="00CC1D97" w:rsidRPr="00AE6D11">
        <w:rPr>
          <w:rFonts w:cs="Times New Roman"/>
          <w:sz w:val="24"/>
          <w:szCs w:val="24"/>
        </w:rPr>
        <w:t xml:space="preserve">Rather than assuming that the screen is inherently deficient and that the book </w:t>
      </w:r>
      <w:r w:rsidR="00CC1D97" w:rsidRPr="00AE6D11">
        <w:rPr>
          <w:rFonts w:cs="Times New Roman"/>
          <w:sz w:val="24"/>
          <w:szCs w:val="24"/>
        </w:rPr>
        <w:lastRenderedPageBreak/>
        <w:t xml:space="preserve">holds some mystical value that cannot be replicated, we must determine what is preventing deep-reading </w:t>
      </w:r>
      <w:r w:rsidR="00F93249" w:rsidRPr="00AE6D11">
        <w:rPr>
          <w:rFonts w:cs="Times New Roman"/>
          <w:sz w:val="24"/>
          <w:szCs w:val="24"/>
        </w:rPr>
        <w:t xml:space="preserve">on the screen and adapt it so that it functions. </w:t>
      </w:r>
    </w:p>
    <w:p w14:paraId="28DFEAAD" w14:textId="77777777" w:rsidR="00E512ED" w:rsidRDefault="009A0910" w:rsidP="00AE6D11">
      <w:pPr>
        <w:spacing w:line="480" w:lineRule="auto"/>
        <w:rPr>
          <w:rFonts w:cs="Times New Roman"/>
          <w:sz w:val="24"/>
          <w:szCs w:val="24"/>
        </w:rPr>
      </w:pPr>
      <w:r>
        <w:rPr>
          <w:rFonts w:cs="Times New Roman"/>
          <w:sz w:val="24"/>
          <w:szCs w:val="24"/>
        </w:rPr>
        <w:tab/>
        <w:t>Already we see</w:t>
      </w:r>
      <w:r w:rsidR="002301CB">
        <w:rPr>
          <w:rFonts w:cs="Times New Roman"/>
          <w:sz w:val="24"/>
          <w:szCs w:val="24"/>
        </w:rPr>
        <w:t xml:space="preserve"> advancements in that direction that demonstrate the potential that our future holds. Research and innovation have the power to make d</w:t>
      </w:r>
      <w:r w:rsidR="00644885">
        <w:rPr>
          <w:rFonts w:cs="Times New Roman"/>
          <w:sz w:val="24"/>
          <w:szCs w:val="24"/>
        </w:rPr>
        <w:t>eep-reading on screens possible</w:t>
      </w:r>
      <w:r w:rsidR="002301CB">
        <w:rPr>
          <w:rFonts w:cs="Times New Roman"/>
          <w:sz w:val="24"/>
          <w:szCs w:val="24"/>
        </w:rPr>
        <w:t xml:space="preserve"> and to encourage the development of new benefits that have not been considered until now. Recognizing the gap between print and screen, researchers set about investigating the problem with a mind for increasing the viability of digital technology rather than a regression to analog mediums. They posited that by priming screen readers to bring a greater level of focus to their task, a focus more akin to what most readers bring to print, participants would </w:t>
      </w:r>
      <w:r w:rsidR="009777F8">
        <w:rPr>
          <w:rFonts w:cs="Times New Roman"/>
          <w:sz w:val="24"/>
          <w:szCs w:val="24"/>
        </w:rPr>
        <w:t>enhance their comprehension of the material</w:t>
      </w:r>
      <w:r w:rsidR="00CF44D4">
        <w:rPr>
          <w:rFonts w:cs="Times New Roman"/>
          <w:sz w:val="24"/>
          <w:szCs w:val="24"/>
        </w:rPr>
        <w:t xml:space="preserve"> (Jabr)</w:t>
      </w:r>
      <w:r w:rsidR="009777F8">
        <w:rPr>
          <w:rFonts w:cs="Times New Roman"/>
          <w:sz w:val="24"/>
          <w:szCs w:val="24"/>
        </w:rPr>
        <w:t>. Lo and behold, it did</w:t>
      </w:r>
      <w:r w:rsidR="00CF44D4">
        <w:rPr>
          <w:rFonts w:cs="Times New Roman"/>
          <w:sz w:val="24"/>
          <w:szCs w:val="24"/>
        </w:rPr>
        <w:t xml:space="preserve"> (Jabr)</w:t>
      </w:r>
      <w:r w:rsidR="009777F8">
        <w:rPr>
          <w:rFonts w:cs="Times New Roman"/>
          <w:sz w:val="24"/>
          <w:szCs w:val="24"/>
        </w:rPr>
        <w:t xml:space="preserve">. Not only </w:t>
      </w:r>
      <w:r w:rsidR="00644885">
        <w:rPr>
          <w:rFonts w:cs="Times New Roman"/>
          <w:sz w:val="24"/>
          <w:szCs w:val="24"/>
        </w:rPr>
        <w:t xml:space="preserve">do we see the divide shrinking, but we can imagine what could be developed if the old paradigms are left behind. Once the exact nature of our interaction with text in print is understood, it can be distilled and recreated through novel techniques on the screen. </w:t>
      </w:r>
    </w:p>
    <w:p w14:paraId="313ABBE0" w14:textId="77777777" w:rsidR="00644885" w:rsidRDefault="00853FCF" w:rsidP="00AE6D11">
      <w:pPr>
        <w:spacing w:line="480" w:lineRule="auto"/>
        <w:rPr>
          <w:rFonts w:cs="Times New Roman"/>
          <w:sz w:val="24"/>
          <w:szCs w:val="24"/>
        </w:rPr>
      </w:pPr>
      <w:r>
        <w:rPr>
          <w:rFonts w:cs="Times New Roman"/>
          <w:sz w:val="24"/>
          <w:szCs w:val="24"/>
        </w:rPr>
        <w:tab/>
      </w:r>
      <w:commentRangeStart w:id="9"/>
      <w:r>
        <w:rPr>
          <w:rFonts w:cs="Times New Roman"/>
          <w:sz w:val="24"/>
          <w:szCs w:val="24"/>
        </w:rPr>
        <w:t>And s</w:t>
      </w:r>
      <w:r w:rsidR="00644885">
        <w:rPr>
          <w:rFonts w:cs="Times New Roman"/>
          <w:sz w:val="24"/>
          <w:szCs w:val="24"/>
        </w:rPr>
        <w:t xml:space="preserve">o we are confronted with </w:t>
      </w:r>
      <w:r>
        <w:rPr>
          <w:rFonts w:cs="Times New Roman"/>
          <w:sz w:val="24"/>
          <w:szCs w:val="24"/>
        </w:rPr>
        <w:t>certain realities. Readership in the traditional formats is on the decline and modern, screen-based technology commands our attention. Additionally</w:t>
      </w:r>
      <w:r w:rsidR="00E07950">
        <w:rPr>
          <w:rFonts w:cs="Times New Roman"/>
          <w:sz w:val="24"/>
          <w:szCs w:val="24"/>
        </w:rPr>
        <w:t>,</w:t>
      </w:r>
      <w:r>
        <w:rPr>
          <w:rFonts w:cs="Times New Roman"/>
          <w:sz w:val="24"/>
          <w:szCs w:val="24"/>
        </w:rPr>
        <w:t xml:space="preserve"> we recognize that deep-reading</w:t>
      </w:r>
      <w:r w:rsidR="00E07950">
        <w:rPr>
          <w:rFonts w:cs="Times New Roman"/>
          <w:sz w:val="24"/>
          <w:szCs w:val="24"/>
        </w:rPr>
        <w:t>,</w:t>
      </w:r>
      <w:r>
        <w:rPr>
          <w:rFonts w:cs="Times New Roman"/>
          <w:sz w:val="24"/>
          <w:szCs w:val="24"/>
        </w:rPr>
        <w:t xml:space="preserve"> as afforded us by printed text</w:t>
      </w:r>
      <w:r w:rsidR="00E07950">
        <w:rPr>
          <w:rFonts w:cs="Times New Roman"/>
          <w:sz w:val="24"/>
          <w:szCs w:val="24"/>
        </w:rPr>
        <w:t>,</w:t>
      </w:r>
      <w:r>
        <w:rPr>
          <w:rFonts w:cs="Times New Roman"/>
          <w:sz w:val="24"/>
          <w:szCs w:val="24"/>
        </w:rPr>
        <w:t xml:space="preserve"> is markedly beneficial and that with planning and care digital text can provide the same</w:t>
      </w:r>
      <w:r w:rsidR="00E07950">
        <w:rPr>
          <w:rFonts w:cs="Times New Roman"/>
          <w:sz w:val="24"/>
          <w:szCs w:val="24"/>
        </w:rPr>
        <w:t xml:space="preserve"> benefits</w:t>
      </w:r>
      <w:r>
        <w:rPr>
          <w:rFonts w:cs="Times New Roman"/>
          <w:sz w:val="24"/>
          <w:szCs w:val="24"/>
        </w:rPr>
        <w:t xml:space="preserve">. Thus situated, we must recognize that our only course of action if we wish to retain the gifts we are bestowed by deep-reading, is to adapt our screen technologies, not to hang vainly on to print. </w:t>
      </w:r>
      <w:commentRangeEnd w:id="9"/>
      <w:r w:rsidR="0061016A">
        <w:rPr>
          <w:rStyle w:val="CommentReference"/>
        </w:rPr>
        <w:commentReference w:id="9"/>
      </w:r>
    </w:p>
    <w:p w14:paraId="35464FBA" w14:textId="77777777" w:rsidR="00CF44D4" w:rsidRDefault="00CF44D4" w:rsidP="00AE6D11">
      <w:pPr>
        <w:spacing w:line="480" w:lineRule="auto"/>
        <w:rPr>
          <w:rFonts w:cs="Times New Roman"/>
          <w:sz w:val="24"/>
          <w:szCs w:val="24"/>
        </w:rPr>
      </w:pPr>
    </w:p>
    <w:p w14:paraId="656D53C2" w14:textId="77777777" w:rsidR="00CF44D4" w:rsidRDefault="00CF44D4" w:rsidP="00AE6D11">
      <w:pPr>
        <w:spacing w:line="480" w:lineRule="auto"/>
        <w:rPr>
          <w:rFonts w:cs="Times New Roman"/>
          <w:sz w:val="24"/>
          <w:szCs w:val="24"/>
        </w:rPr>
      </w:pPr>
    </w:p>
    <w:p w14:paraId="2E33145E" w14:textId="77777777" w:rsidR="00CF44D4" w:rsidRDefault="00CF44D4" w:rsidP="00AE6D11">
      <w:pPr>
        <w:spacing w:line="480" w:lineRule="auto"/>
        <w:rPr>
          <w:rFonts w:cs="Times New Roman"/>
          <w:sz w:val="24"/>
          <w:szCs w:val="24"/>
        </w:rPr>
      </w:pPr>
    </w:p>
    <w:p w14:paraId="78A11A49" w14:textId="77777777" w:rsidR="00CF44D4" w:rsidRDefault="00B55410" w:rsidP="00AE6D11">
      <w:pPr>
        <w:spacing w:line="480" w:lineRule="auto"/>
        <w:rPr>
          <w:ins w:id="10" w:author="Cordell, Ryan" w:date="2017-09-25T13:12:00Z"/>
          <w:rFonts w:cs="Times New Roman"/>
          <w:sz w:val="24"/>
          <w:szCs w:val="24"/>
        </w:rPr>
      </w:pPr>
      <w:ins w:id="11" w:author="Cordell, Ryan" w:date="2017-09-25T13:12:00Z">
        <w:r>
          <w:rPr>
            <w:rFonts w:cs="Times New Roman"/>
            <w:sz w:val="24"/>
            <w:szCs w:val="24"/>
          </w:rPr>
          <w:t>David,</w:t>
        </w:r>
      </w:ins>
    </w:p>
    <w:p w14:paraId="577A4EF1" w14:textId="77777777" w:rsidR="00B55410" w:rsidRDefault="00B55410" w:rsidP="00AE6D11">
      <w:pPr>
        <w:spacing w:line="480" w:lineRule="auto"/>
        <w:rPr>
          <w:ins w:id="12" w:author="Cordell, Ryan" w:date="2017-09-25T13:13:00Z"/>
          <w:rFonts w:cs="Times New Roman"/>
          <w:sz w:val="24"/>
          <w:szCs w:val="24"/>
        </w:rPr>
      </w:pPr>
      <w:ins w:id="13" w:author="Cordell, Ryan" w:date="2017-09-25T13:12:00Z">
        <w:r>
          <w:rPr>
            <w:rFonts w:cs="Times New Roman"/>
            <w:sz w:val="24"/>
            <w:szCs w:val="24"/>
          </w:rPr>
          <w:t>You’ve made good progress with this since the draft I saw last week, but there’s still much work to do. In particular, as you review my comments and look back over the paper, think hard about your audience. Who precisely are you trying to convince here, and is the way you</w:t>
        </w:r>
      </w:ins>
      <w:ins w:id="14" w:author="Cordell, Ryan" w:date="2017-09-25T13:13:00Z">
        <w:r>
          <w:rPr>
            <w:rFonts w:cs="Times New Roman"/>
            <w:sz w:val="24"/>
            <w:szCs w:val="24"/>
          </w:rPr>
          <w:t>’ve structured your argument likely to engage them or turn them away? I’m happy to talk about all this in my office hours if you’d like to think through my suggestions and your own ideas about revision.</w:t>
        </w:r>
      </w:ins>
    </w:p>
    <w:p w14:paraId="0A334719" w14:textId="77777777" w:rsidR="00B55410" w:rsidRDefault="00B55410" w:rsidP="00AE6D11">
      <w:pPr>
        <w:spacing w:line="480" w:lineRule="auto"/>
        <w:rPr>
          <w:rFonts w:cs="Times New Roman"/>
          <w:sz w:val="24"/>
          <w:szCs w:val="24"/>
        </w:rPr>
      </w:pPr>
      <w:ins w:id="15" w:author="Cordell, Ryan" w:date="2017-09-25T13:13:00Z">
        <w:r>
          <w:rPr>
            <w:rFonts w:cs="Times New Roman"/>
            <w:sz w:val="24"/>
            <w:szCs w:val="24"/>
          </w:rPr>
          <w:t>--Ryan Cordell</w:t>
        </w:r>
      </w:ins>
      <w:bookmarkStart w:id="16" w:name="_GoBack"/>
      <w:bookmarkEnd w:id="16"/>
    </w:p>
    <w:p w14:paraId="6C3B51DC" w14:textId="77777777" w:rsidR="00CF44D4" w:rsidRDefault="00CF44D4" w:rsidP="00AE6D11">
      <w:pPr>
        <w:spacing w:line="480" w:lineRule="auto"/>
        <w:rPr>
          <w:rFonts w:cs="Times New Roman"/>
          <w:sz w:val="24"/>
          <w:szCs w:val="24"/>
        </w:rPr>
      </w:pPr>
    </w:p>
    <w:p w14:paraId="3AC06593" w14:textId="77777777" w:rsidR="00CF44D4" w:rsidRDefault="00CF44D4" w:rsidP="00CF44D4">
      <w:pPr>
        <w:spacing w:line="480" w:lineRule="auto"/>
        <w:jc w:val="center"/>
        <w:rPr>
          <w:rFonts w:cs="Times New Roman"/>
          <w:sz w:val="24"/>
          <w:szCs w:val="24"/>
        </w:rPr>
      </w:pPr>
      <w:r>
        <w:rPr>
          <w:rFonts w:cs="Times New Roman"/>
          <w:sz w:val="24"/>
          <w:szCs w:val="24"/>
        </w:rPr>
        <w:t>Works Cited</w:t>
      </w:r>
    </w:p>
    <w:p w14:paraId="02058D9A" w14:textId="77777777" w:rsidR="00CF44D4" w:rsidRPr="00CF44D4" w:rsidRDefault="00CF44D4" w:rsidP="00CF44D4">
      <w:pPr>
        <w:shd w:val="clear" w:color="auto" w:fill="FFFFFF"/>
        <w:spacing w:line="480" w:lineRule="auto"/>
        <w:ind w:hanging="330"/>
        <w:rPr>
          <w:rFonts w:eastAsia="Times New Roman" w:cs="Times New Roman"/>
          <w:color w:val="333333"/>
          <w:sz w:val="24"/>
          <w:szCs w:val="24"/>
        </w:rPr>
      </w:pPr>
      <w:r w:rsidRPr="00CF44D4">
        <w:rPr>
          <w:rFonts w:eastAsia="Times New Roman" w:cs="Times New Roman"/>
          <w:i/>
          <w:iCs/>
          <w:color w:val="333333"/>
          <w:sz w:val="24"/>
          <w:szCs w:val="24"/>
        </w:rPr>
        <w:t>NHS Choices</w:t>
      </w:r>
      <w:r w:rsidRPr="00CF44D4">
        <w:rPr>
          <w:rFonts w:eastAsia="Times New Roman" w:cs="Times New Roman"/>
          <w:color w:val="333333"/>
          <w:sz w:val="24"/>
          <w:szCs w:val="24"/>
        </w:rPr>
        <w:t>, NHS, www.nhs.uk/news/neurology/could-lifelong-reading-protec</w:t>
      </w:r>
      <w:r w:rsidR="002A3A29">
        <w:rPr>
          <w:rFonts w:eastAsia="Times New Roman" w:cs="Times New Roman"/>
          <w:color w:val="333333"/>
          <w:sz w:val="24"/>
          <w:szCs w:val="24"/>
        </w:rPr>
        <w:t>t-against-dementia/. Accessed 20</w:t>
      </w:r>
      <w:r w:rsidRPr="00CF44D4">
        <w:rPr>
          <w:rFonts w:eastAsia="Times New Roman" w:cs="Times New Roman"/>
          <w:color w:val="333333"/>
          <w:sz w:val="24"/>
          <w:szCs w:val="24"/>
        </w:rPr>
        <w:t xml:space="preserve"> Sept. 2017.</w:t>
      </w:r>
    </w:p>
    <w:p w14:paraId="2A15EE37" w14:textId="77777777" w:rsidR="00CF44D4" w:rsidRPr="00CF44D4" w:rsidRDefault="00CF44D4" w:rsidP="00CF44D4">
      <w:pPr>
        <w:shd w:val="clear" w:color="auto" w:fill="FFFFFF"/>
        <w:spacing w:line="480" w:lineRule="auto"/>
        <w:ind w:hanging="330"/>
        <w:rPr>
          <w:rFonts w:eastAsia="Times New Roman" w:cs="Times New Roman"/>
          <w:color w:val="333333"/>
          <w:sz w:val="24"/>
          <w:szCs w:val="24"/>
        </w:rPr>
      </w:pPr>
      <w:r w:rsidRPr="00CF44D4">
        <w:rPr>
          <w:rFonts w:eastAsia="Times New Roman" w:cs="Times New Roman"/>
          <w:color w:val="333333"/>
          <w:sz w:val="24"/>
          <w:szCs w:val="24"/>
        </w:rPr>
        <w:t>Denby, David. “Do Teens Read Seriously Anymore?” </w:t>
      </w:r>
      <w:r w:rsidRPr="00CF44D4">
        <w:rPr>
          <w:rFonts w:eastAsia="Times New Roman" w:cs="Times New Roman"/>
          <w:i/>
          <w:iCs/>
          <w:color w:val="333333"/>
          <w:sz w:val="24"/>
          <w:szCs w:val="24"/>
        </w:rPr>
        <w:t>The New Yorker</w:t>
      </w:r>
      <w:r w:rsidRPr="00CF44D4">
        <w:rPr>
          <w:rFonts w:eastAsia="Times New Roman" w:cs="Times New Roman"/>
          <w:color w:val="333333"/>
          <w:sz w:val="24"/>
          <w:szCs w:val="24"/>
        </w:rPr>
        <w:t>, The New Yorker, 19 June 2017, www.newyorker.com/culture/cultural-comment/books-smell-like-old-people-the-decl</w:t>
      </w:r>
      <w:r w:rsidR="002A3A29">
        <w:rPr>
          <w:rFonts w:eastAsia="Times New Roman" w:cs="Times New Roman"/>
          <w:color w:val="333333"/>
          <w:sz w:val="24"/>
          <w:szCs w:val="24"/>
        </w:rPr>
        <w:t>ine-of-teen-reading. Accessed 20</w:t>
      </w:r>
      <w:r w:rsidRPr="00CF44D4">
        <w:rPr>
          <w:rFonts w:eastAsia="Times New Roman" w:cs="Times New Roman"/>
          <w:color w:val="333333"/>
          <w:sz w:val="24"/>
          <w:szCs w:val="24"/>
        </w:rPr>
        <w:t xml:space="preserve"> Sept. 2017.</w:t>
      </w:r>
    </w:p>
    <w:p w14:paraId="26608056" w14:textId="77777777" w:rsidR="00CF44D4" w:rsidRPr="00CF44D4" w:rsidRDefault="00CF44D4" w:rsidP="00CF44D4">
      <w:pPr>
        <w:shd w:val="clear" w:color="auto" w:fill="FFFFFF"/>
        <w:spacing w:line="480" w:lineRule="auto"/>
        <w:ind w:hanging="330"/>
        <w:rPr>
          <w:rFonts w:eastAsia="Times New Roman" w:cs="Times New Roman"/>
          <w:color w:val="333333"/>
          <w:sz w:val="24"/>
          <w:szCs w:val="24"/>
        </w:rPr>
      </w:pPr>
      <w:r w:rsidRPr="00CF44D4">
        <w:rPr>
          <w:rFonts w:eastAsia="Times New Roman" w:cs="Times New Roman"/>
          <w:color w:val="333333"/>
          <w:sz w:val="24"/>
          <w:szCs w:val="24"/>
        </w:rPr>
        <w:t>Gentry, J. Richard. “The Top 10 Reasons to Teach Your Baby or Toddler to Read.” </w:t>
      </w:r>
      <w:r w:rsidRPr="00CF44D4">
        <w:rPr>
          <w:rFonts w:eastAsia="Times New Roman" w:cs="Times New Roman"/>
          <w:i/>
          <w:iCs/>
          <w:color w:val="333333"/>
          <w:sz w:val="24"/>
          <w:szCs w:val="24"/>
        </w:rPr>
        <w:t>Psychology Today</w:t>
      </w:r>
      <w:r w:rsidRPr="00CF44D4">
        <w:rPr>
          <w:rFonts w:eastAsia="Times New Roman" w:cs="Times New Roman"/>
          <w:color w:val="333333"/>
          <w:sz w:val="24"/>
          <w:szCs w:val="24"/>
        </w:rPr>
        <w:t>, Sussex Publishers, 20 July 2011, www.psychologytoday.com/blog/raising-readers-writers-and-spellers/201107/the-top-10-reasons-teach-your-b</w:t>
      </w:r>
      <w:r w:rsidR="002A3A29">
        <w:rPr>
          <w:rFonts w:eastAsia="Times New Roman" w:cs="Times New Roman"/>
          <w:color w:val="333333"/>
          <w:sz w:val="24"/>
          <w:szCs w:val="24"/>
        </w:rPr>
        <w:t>aby-or-toddler-read. Accessed 20</w:t>
      </w:r>
      <w:r w:rsidRPr="00CF44D4">
        <w:rPr>
          <w:rFonts w:eastAsia="Times New Roman" w:cs="Times New Roman"/>
          <w:color w:val="333333"/>
          <w:sz w:val="24"/>
          <w:szCs w:val="24"/>
        </w:rPr>
        <w:t xml:space="preserve"> Sept. 2017.</w:t>
      </w:r>
    </w:p>
    <w:p w14:paraId="5F28313E" w14:textId="77777777" w:rsidR="00CF44D4" w:rsidRPr="00CF44D4" w:rsidRDefault="00CF44D4" w:rsidP="00CF44D4">
      <w:pPr>
        <w:shd w:val="clear" w:color="auto" w:fill="FFFFFF"/>
        <w:spacing w:line="480" w:lineRule="auto"/>
        <w:ind w:hanging="330"/>
        <w:rPr>
          <w:rFonts w:eastAsia="Times New Roman" w:cs="Times New Roman"/>
          <w:color w:val="333333"/>
          <w:sz w:val="24"/>
          <w:szCs w:val="24"/>
        </w:rPr>
      </w:pPr>
      <w:r w:rsidRPr="00CF44D4">
        <w:rPr>
          <w:rFonts w:eastAsia="Times New Roman" w:cs="Times New Roman"/>
          <w:color w:val="333333"/>
          <w:sz w:val="24"/>
          <w:szCs w:val="24"/>
        </w:rPr>
        <w:lastRenderedPageBreak/>
        <w:t>Ingraham, Christopher. “The long, steady decline of literary reading.” </w:t>
      </w:r>
      <w:r w:rsidRPr="00CF44D4">
        <w:rPr>
          <w:rFonts w:eastAsia="Times New Roman" w:cs="Times New Roman"/>
          <w:i/>
          <w:iCs/>
          <w:color w:val="333333"/>
          <w:sz w:val="24"/>
          <w:szCs w:val="24"/>
        </w:rPr>
        <w:t>The Washington Post</w:t>
      </w:r>
      <w:r w:rsidRPr="00CF44D4">
        <w:rPr>
          <w:rFonts w:eastAsia="Times New Roman" w:cs="Times New Roman"/>
          <w:color w:val="333333"/>
          <w:sz w:val="24"/>
          <w:szCs w:val="24"/>
        </w:rPr>
        <w:t>, WP Company, 7 Sept. 2016, www.washingtonpost.com/news/wonk/wp/2016/09/07/the-long-steady-decline-of-literary-reading/?utm</w:t>
      </w:r>
      <w:r w:rsidR="002A3A29">
        <w:rPr>
          <w:rFonts w:eastAsia="Times New Roman" w:cs="Times New Roman"/>
          <w:color w:val="333333"/>
          <w:sz w:val="24"/>
          <w:szCs w:val="24"/>
        </w:rPr>
        <w:t>_term=.30a949e52c43. Accessed 20</w:t>
      </w:r>
      <w:r w:rsidRPr="00CF44D4">
        <w:rPr>
          <w:rFonts w:eastAsia="Times New Roman" w:cs="Times New Roman"/>
          <w:color w:val="333333"/>
          <w:sz w:val="24"/>
          <w:szCs w:val="24"/>
        </w:rPr>
        <w:t xml:space="preserve"> Sept. 2017.</w:t>
      </w:r>
    </w:p>
    <w:p w14:paraId="23F5F4BC" w14:textId="77777777" w:rsidR="00CF44D4" w:rsidRPr="00CF44D4" w:rsidRDefault="00CF44D4" w:rsidP="00CF44D4">
      <w:pPr>
        <w:shd w:val="clear" w:color="auto" w:fill="FFFFFF"/>
        <w:spacing w:line="480" w:lineRule="auto"/>
        <w:ind w:hanging="330"/>
        <w:rPr>
          <w:rFonts w:eastAsia="Times New Roman" w:cs="Times New Roman"/>
          <w:color w:val="333333"/>
          <w:sz w:val="24"/>
          <w:szCs w:val="24"/>
        </w:rPr>
      </w:pPr>
      <w:r w:rsidRPr="00CF44D4">
        <w:rPr>
          <w:rFonts w:eastAsia="Times New Roman" w:cs="Times New Roman"/>
          <w:color w:val="333333"/>
          <w:sz w:val="24"/>
          <w:szCs w:val="24"/>
        </w:rPr>
        <w:t>Jabr, Ferris. “The Reading Brain in the Digital Age: The Science of Paper versus Screens.” </w:t>
      </w:r>
      <w:r w:rsidRPr="00CF44D4">
        <w:rPr>
          <w:rFonts w:eastAsia="Times New Roman" w:cs="Times New Roman"/>
          <w:i/>
          <w:iCs/>
          <w:color w:val="333333"/>
          <w:sz w:val="24"/>
          <w:szCs w:val="24"/>
        </w:rPr>
        <w:t>Scientific American</w:t>
      </w:r>
      <w:r w:rsidRPr="00CF44D4">
        <w:rPr>
          <w:rFonts w:eastAsia="Times New Roman" w:cs="Times New Roman"/>
          <w:color w:val="333333"/>
          <w:sz w:val="24"/>
          <w:szCs w:val="24"/>
        </w:rPr>
        <w:t>, www.scientificamerican.com/article/reading-paper-screens/. Accessed 20 Sept. 2017.</w:t>
      </w:r>
    </w:p>
    <w:p w14:paraId="2DBAA8A4" w14:textId="77777777" w:rsidR="00CF44D4" w:rsidRPr="00CF44D4" w:rsidRDefault="00CF44D4" w:rsidP="00CF44D4">
      <w:pPr>
        <w:shd w:val="clear" w:color="auto" w:fill="FFFFFF"/>
        <w:spacing w:line="480" w:lineRule="auto"/>
        <w:ind w:hanging="330"/>
        <w:rPr>
          <w:rFonts w:eastAsia="Times New Roman" w:cs="Times New Roman"/>
          <w:color w:val="333333"/>
          <w:sz w:val="24"/>
          <w:szCs w:val="24"/>
        </w:rPr>
      </w:pPr>
      <w:r w:rsidRPr="00CF44D4">
        <w:rPr>
          <w:rFonts w:eastAsia="Times New Roman" w:cs="Times New Roman"/>
          <w:color w:val="333333"/>
          <w:sz w:val="24"/>
          <w:szCs w:val="24"/>
        </w:rPr>
        <w:t>Rothman, Joshua. “The History of.” </w:t>
      </w:r>
      <w:r w:rsidRPr="00CF44D4">
        <w:rPr>
          <w:rFonts w:eastAsia="Times New Roman" w:cs="Times New Roman"/>
          <w:i/>
          <w:iCs/>
          <w:color w:val="333333"/>
          <w:sz w:val="24"/>
          <w:szCs w:val="24"/>
        </w:rPr>
        <w:t>The New Yorker</w:t>
      </w:r>
      <w:r w:rsidRPr="00CF44D4">
        <w:rPr>
          <w:rFonts w:eastAsia="Times New Roman" w:cs="Times New Roman"/>
          <w:color w:val="333333"/>
          <w:sz w:val="24"/>
          <w:szCs w:val="24"/>
        </w:rPr>
        <w:t>, The New Yorker, 20 June 2017, www.newyorker.com/culture/cultural-comment/history-loving-read. Acce</w:t>
      </w:r>
      <w:r w:rsidR="002A3A29">
        <w:rPr>
          <w:rFonts w:eastAsia="Times New Roman" w:cs="Times New Roman"/>
          <w:color w:val="333333"/>
          <w:sz w:val="24"/>
          <w:szCs w:val="24"/>
        </w:rPr>
        <w:t>ssed 20</w:t>
      </w:r>
      <w:r w:rsidRPr="00CF44D4">
        <w:rPr>
          <w:rFonts w:eastAsia="Times New Roman" w:cs="Times New Roman"/>
          <w:color w:val="333333"/>
          <w:sz w:val="24"/>
          <w:szCs w:val="24"/>
        </w:rPr>
        <w:t xml:space="preserve"> Sept. 2017.</w:t>
      </w:r>
    </w:p>
    <w:p w14:paraId="6CE454F9" w14:textId="77777777" w:rsidR="00CF44D4" w:rsidRPr="00CF44D4" w:rsidRDefault="00CF44D4" w:rsidP="00CF44D4">
      <w:pPr>
        <w:shd w:val="clear" w:color="auto" w:fill="FFFFFF"/>
        <w:spacing w:line="480" w:lineRule="auto"/>
        <w:ind w:hanging="330"/>
        <w:rPr>
          <w:rFonts w:eastAsia="Times New Roman" w:cs="Times New Roman"/>
          <w:color w:val="333333"/>
          <w:sz w:val="24"/>
          <w:szCs w:val="24"/>
        </w:rPr>
      </w:pPr>
      <w:r w:rsidRPr="00CF44D4">
        <w:rPr>
          <w:rFonts w:eastAsia="Times New Roman" w:cs="Times New Roman"/>
          <w:color w:val="333333"/>
          <w:sz w:val="24"/>
          <w:szCs w:val="24"/>
        </w:rPr>
        <w:t>Stanovich, K E. “Does reading make you smarter? Literacy and the development of verbal intelligence.” </w:t>
      </w:r>
      <w:r w:rsidRPr="00CF44D4">
        <w:rPr>
          <w:rFonts w:eastAsia="Times New Roman" w:cs="Times New Roman"/>
          <w:i/>
          <w:iCs/>
          <w:color w:val="333333"/>
          <w:sz w:val="24"/>
          <w:szCs w:val="24"/>
        </w:rPr>
        <w:t>Advances in child development and behavior.</w:t>
      </w:r>
      <w:r w:rsidRPr="00CF44D4">
        <w:rPr>
          <w:rFonts w:eastAsia="Times New Roman" w:cs="Times New Roman"/>
          <w:color w:val="333333"/>
          <w:sz w:val="24"/>
          <w:szCs w:val="24"/>
        </w:rPr>
        <w:t>, U.S. National Library of Medicine, www.ncbi.nlm.nih</w:t>
      </w:r>
      <w:r w:rsidR="002A3A29">
        <w:rPr>
          <w:rFonts w:eastAsia="Times New Roman" w:cs="Times New Roman"/>
          <w:color w:val="333333"/>
          <w:sz w:val="24"/>
          <w:szCs w:val="24"/>
        </w:rPr>
        <w:t>.</w:t>
      </w:r>
      <w:r w:rsidR="0093495B">
        <w:rPr>
          <w:rFonts w:eastAsia="Times New Roman" w:cs="Times New Roman"/>
          <w:color w:val="333333"/>
          <w:sz w:val="24"/>
          <w:szCs w:val="24"/>
        </w:rPr>
        <w:t>gov/pubmed/8447247. Accessed 20</w:t>
      </w:r>
      <w:r w:rsidRPr="00CF44D4">
        <w:rPr>
          <w:rFonts w:eastAsia="Times New Roman" w:cs="Times New Roman"/>
          <w:color w:val="333333"/>
          <w:sz w:val="24"/>
          <w:szCs w:val="24"/>
        </w:rPr>
        <w:t xml:space="preserve"> Sept. 2017.</w:t>
      </w:r>
    </w:p>
    <w:p w14:paraId="0E9CB38B" w14:textId="77777777" w:rsidR="00CF44D4" w:rsidRPr="00AE6D11" w:rsidRDefault="00CF44D4" w:rsidP="00CF44D4">
      <w:pPr>
        <w:spacing w:line="480" w:lineRule="auto"/>
        <w:rPr>
          <w:rFonts w:cs="Times New Roman"/>
          <w:color w:val="000000"/>
          <w:sz w:val="24"/>
          <w:szCs w:val="24"/>
        </w:rPr>
      </w:pPr>
    </w:p>
    <w:sectPr w:rsidR="00CF44D4" w:rsidRPr="00AE6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Cordell, Ryan" w:date="2017-09-25T13:11:00Z" w:initials="CR">
    <w:p w14:paraId="6423AF10" w14:textId="77777777" w:rsidR="00B55410" w:rsidRDefault="00B55410">
      <w:pPr>
        <w:pStyle w:val="CommentText"/>
      </w:pPr>
      <w:r>
        <w:rPr>
          <w:rStyle w:val="CommentReference"/>
        </w:rPr>
        <w:annotationRef/>
      </w:r>
      <w:r>
        <w:t>Title? Byline?</w:t>
      </w:r>
    </w:p>
  </w:comment>
  <w:comment w:id="1" w:author="Cordell, Ryan" w:date="2017-09-25T12:51:00Z" w:initials="CR">
    <w:p w14:paraId="47FFE649" w14:textId="77777777" w:rsidR="009256A1" w:rsidRDefault="009256A1">
      <w:pPr>
        <w:pStyle w:val="CommentText"/>
      </w:pPr>
      <w:r>
        <w:rPr>
          <w:rStyle w:val="CommentReference"/>
        </w:rPr>
        <w:annotationRef/>
      </w:r>
      <w:r>
        <w:t>This is a good frame that I’m not sure your paper quite delivers on. Look</w:t>
      </w:r>
      <w:r w:rsidR="00C31520">
        <w:t>ing just the sentences immediately preceding this one, we see that you’ve set things up quite starkly as a division between “Luddites,” who are conflated with the entire older generation, and the others, who are presumably the younger generation. A general generational divide makes some sense here, but the framing leads me to wonder who your audience is? The first paragraph seems to address those in the older generation who might be panicking about new forms of reading, but if they are your audience I wonder whether dismissing them as Luddites is good rhetoric—is this likely to convince them to see your point of view? Keep in mind too that talking about generations as consistent and defined entities is always tricky. The people who developed the technologies being used today are largely within the generations you mark here as “passing” and certainly the majority of technology users are not millennials. So, as you say, it’s more nuanced than polarized rhetoric might imply, and I would urge you to employ that nuance in building your argument.</w:t>
      </w:r>
    </w:p>
  </w:comment>
  <w:comment w:id="2" w:author="Cordell, Ryan" w:date="2017-09-25T12:56:00Z" w:initials="CR">
    <w:p w14:paraId="3F324BEC" w14:textId="77777777" w:rsidR="00C31520" w:rsidRDefault="00C31520">
      <w:pPr>
        <w:pStyle w:val="CommentText"/>
      </w:pPr>
      <w:r>
        <w:rPr>
          <w:rStyle w:val="CommentReference"/>
        </w:rPr>
        <w:annotationRef/>
      </w:r>
      <w:r>
        <w:t>What is moral objectivity?</w:t>
      </w:r>
    </w:p>
  </w:comment>
  <w:comment w:id="3" w:author="Cordell, Ryan" w:date="2017-09-25T12:57:00Z" w:initials="CR">
    <w:p w14:paraId="07976891" w14:textId="77777777" w:rsidR="00C31520" w:rsidRDefault="00C31520">
      <w:pPr>
        <w:pStyle w:val="CommentText"/>
      </w:pPr>
      <w:r>
        <w:rPr>
          <w:rStyle w:val="CommentReference"/>
        </w:rPr>
        <w:annotationRef/>
      </w:r>
      <w:r>
        <w:t>It will be difficult in a short essay to speak to the entirety of human history, and in your current essay you largely stick to the present and one historical example, in the next paragraph. That’s fine as a focus, but I would encourage you to avoid absolutes and broad statements (what I sometimes call “since the dawn of time” formulations) when your argument is actually quite focused, as indeed it should be.</w:t>
      </w:r>
    </w:p>
  </w:comment>
  <w:comment w:id="4" w:author="Cordell, Ryan" w:date="2017-09-25T12:59:00Z" w:initials="CR">
    <w:p w14:paraId="56932F42" w14:textId="77777777" w:rsidR="00C31520" w:rsidRDefault="00C31520">
      <w:pPr>
        <w:pStyle w:val="CommentText"/>
      </w:pPr>
      <w:r>
        <w:rPr>
          <w:rStyle w:val="CommentReference"/>
        </w:rPr>
        <w:annotationRef/>
      </w:r>
      <w:r>
        <w:t>Which period is that? You haven’t specified.</w:t>
      </w:r>
    </w:p>
  </w:comment>
  <w:comment w:id="5" w:author="Cordell, Ryan" w:date="2017-09-25T12:59:00Z" w:initials="CR">
    <w:p w14:paraId="6788D3BC" w14:textId="77777777" w:rsidR="00C31520" w:rsidRDefault="00C31520">
      <w:pPr>
        <w:pStyle w:val="CommentText"/>
      </w:pPr>
      <w:r>
        <w:rPr>
          <w:rStyle w:val="CommentReference"/>
        </w:rPr>
        <w:annotationRef/>
      </w:r>
      <w:r>
        <w:t>This is well said, particularly the first sentence I’ve highlighted. I might delete “futile,” which again seems to overplay a certain emotional appeal here, and then complete the thought after “counterproductive.” Counterproductive to what?</w:t>
      </w:r>
    </w:p>
  </w:comment>
  <w:comment w:id="6" w:author="Cordell, Ryan" w:date="2017-09-25T13:01:00Z" w:initials="CR">
    <w:p w14:paraId="072FCE8F" w14:textId="77777777" w:rsidR="00C31520" w:rsidRDefault="00C31520">
      <w:pPr>
        <w:pStyle w:val="CommentText"/>
      </w:pPr>
      <w:r>
        <w:rPr>
          <w:rStyle w:val="CommentReference"/>
        </w:rPr>
        <w:annotationRef/>
      </w:r>
      <w:r>
        <w:t>Here too your language seems to work against your attempts to build goodwill with your readers. If indeed deep reading is beneficial, then perhaps these “tirades” are instead “exhortations.” That is, “tirade” presumes a kind of ill willed hectoring, which is sure to turn readers off who might be following along quite happily with your discussion of the benefits of reading.</w:t>
      </w:r>
    </w:p>
  </w:comment>
  <w:comment w:id="7" w:author="Cordell, Ryan" w:date="2017-09-25T13:03:00Z" w:initials="CR">
    <w:p w14:paraId="5013EFB5" w14:textId="77777777" w:rsidR="0061016A" w:rsidRPr="0061016A" w:rsidRDefault="0061016A">
      <w:pPr>
        <w:pStyle w:val="CommentText"/>
      </w:pPr>
      <w:r>
        <w:rPr>
          <w:rStyle w:val="CommentReference"/>
        </w:rPr>
        <w:annotationRef/>
      </w:r>
      <w:r>
        <w:t xml:space="preserve">This paragraph makes another rapid shift in tone and engagement. I think you can invoke the snobbishness of certain kinds of critique in venues like the </w:t>
      </w:r>
      <w:r>
        <w:rPr>
          <w:i/>
        </w:rPr>
        <w:t>New Yorker</w:t>
      </w:r>
      <w:r>
        <w:t xml:space="preserve"> without 1. Implying these are the only kinds of critique at play (“Most are spoken down”) and 2. Without resorting to invective (“long and hopelessly out-of-touch noses”). That is, you can think about the class dynamics at play in a publication like the </w:t>
      </w:r>
      <w:r>
        <w:rPr>
          <w:i/>
        </w:rPr>
        <w:t>New Yorker</w:t>
      </w:r>
      <w:r>
        <w:t xml:space="preserve">, and work to show how that perspective fails to address the needs and concerns of most of the population, without resorting to name calling. I suspect a more nuanced reading of the </w:t>
      </w:r>
      <w:r>
        <w:rPr>
          <w:i/>
        </w:rPr>
        <w:t>New Yorker</w:t>
      </w:r>
      <w:r>
        <w:t xml:space="preserve"> piece would strengthen your case quite a lot, while again I fear this paragraph is written for those who already agree with you, and would simply cause other readers to stop reading.</w:t>
      </w:r>
    </w:p>
  </w:comment>
  <w:comment w:id="8" w:author="Cordell, Ryan" w:date="2017-09-25T13:06:00Z" w:initials="CR">
    <w:p w14:paraId="27DFCF98" w14:textId="77777777" w:rsidR="0061016A" w:rsidRDefault="0061016A">
      <w:pPr>
        <w:pStyle w:val="CommentText"/>
      </w:pPr>
      <w:r>
        <w:rPr>
          <w:rStyle w:val="CommentReference"/>
        </w:rPr>
        <w:annotationRef/>
      </w:r>
      <w:r>
        <w:t>This is a good turn. Do you have evidence about companies/designers/etc. working to solve these problems? Recall the Mod piece, in which he despairs that development has largely stopped with the Kindle platform. Who is thinking creatively about these issues, so that you can point your readers toward positive developments?</w:t>
      </w:r>
    </w:p>
  </w:comment>
  <w:comment w:id="9" w:author="Cordell, Ryan" w:date="2017-09-25T13:07:00Z" w:initials="CR">
    <w:p w14:paraId="502BAFB8" w14:textId="77777777" w:rsidR="0061016A" w:rsidRDefault="0061016A">
      <w:pPr>
        <w:pStyle w:val="CommentText"/>
      </w:pPr>
      <w:r>
        <w:rPr>
          <w:rStyle w:val="CommentReference"/>
        </w:rPr>
        <w:annotationRef/>
      </w:r>
      <w:r>
        <w:t>One of the primary issues I see with this paper currently is that the central argument seems to rest first on stoking generational divides, and second on an argument for inevitability. Perhaps the shifts toward digital reading are indeed inevitable—there’s definitely some truth there</w:t>
      </w:r>
      <w:r>
        <w:noBreakHyphen/>
        <w:t xml:space="preserve">but for someone concerned that digital reading hurts learning and comprehension, I’m not sure “it’s the only option” is a compelling argument. </w:t>
      </w:r>
      <w:r w:rsidR="00CD4A51">
        <w:t>You need to do some work to demonstrate the benefits (or at least the neutrality) of screen reading, either in the present or with more concrete examples about what’s being developed.</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423AF10" w15:done="0"/>
  <w15:commentEx w15:paraId="47FFE649" w15:done="0"/>
  <w15:commentEx w15:paraId="3F324BEC" w15:done="0"/>
  <w15:commentEx w15:paraId="07976891" w15:done="0"/>
  <w15:commentEx w15:paraId="56932F42" w15:done="0"/>
  <w15:commentEx w15:paraId="6788D3BC" w15:done="0"/>
  <w15:commentEx w15:paraId="072FCE8F" w15:done="0"/>
  <w15:commentEx w15:paraId="5013EFB5" w15:done="0"/>
  <w15:commentEx w15:paraId="27DFCF98" w15:done="0"/>
  <w15:commentEx w15:paraId="502BAFB8"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3879FF" w14:textId="77777777" w:rsidR="00A1756B" w:rsidRDefault="00A1756B" w:rsidP="00B55410">
      <w:pPr>
        <w:spacing w:after="0" w:line="240" w:lineRule="auto"/>
      </w:pPr>
      <w:r>
        <w:separator/>
      </w:r>
    </w:p>
  </w:endnote>
  <w:endnote w:type="continuationSeparator" w:id="0">
    <w:p w14:paraId="3B878FB9" w14:textId="77777777" w:rsidR="00A1756B" w:rsidRDefault="00A1756B" w:rsidP="00B554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913159" w14:textId="77777777" w:rsidR="00A1756B" w:rsidRDefault="00A1756B" w:rsidP="00B55410">
      <w:pPr>
        <w:spacing w:after="0" w:line="240" w:lineRule="auto"/>
      </w:pPr>
      <w:r>
        <w:separator/>
      </w:r>
    </w:p>
  </w:footnote>
  <w:footnote w:type="continuationSeparator" w:id="0">
    <w:p w14:paraId="44CF5F12" w14:textId="77777777" w:rsidR="00A1756B" w:rsidRDefault="00A1756B" w:rsidP="00B55410">
      <w:pPr>
        <w:spacing w:after="0" w:line="240" w:lineRule="auto"/>
      </w:pPr>
      <w:r>
        <w:continuationSeparator/>
      </w:r>
    </w:p>
  </w:footnote>
</w:footnote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ordell, Ryan">
    <w15:presenceInfo w15:providerId="None" w15:userId="Cordell, Ry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FFB"/>
    <w:rsid w:val="00063BFA"/>
    <w:rsid w:val="000955D1"/>
    <w:rsid w:val="000B01FD"/>
    <w:rsid w:val="001D5C04"/>
    <w:rsid w:val="002301CB"/>
    <w:rsid w:val="002A3A29"/>
    <w:rsid w:val="00346951"/>
    <w:rsid w:val="003A702F"/>
    <w:rsid w:val="003B630B"/>
    <w:rsid w:val="003D2129"/>
    <w:rsid w:val="004A567C"/>
    <w:rsid w:val="004C4675"/>
    <w:rsid w:val="00545D51"/>
    <w:rsid w:val="0061016A"/>
    <w:rsid w:val="00644885"/>
    <w:rsid w:val="006A1BA3"/>
    <w:rsid w:val="006A599C"/>
    <w:rsid w:val="006D7B32"/>
    <w:rsid w:val="00700FFB"/>
    <w:rsid w:val="00831B51"/>
    <w:rsid w:val="00853FCF"/>
    <w:rsid w:val="00875FDA"/>
    <w:rsid w:val="00896472"/>
    <w:rsid w:val="008A463E"/>
    <w:rsid w:val="008F7644"/>
    <w:rsid w:val="00901747"/>
    <w:rsid w:val="009256A1"/>
    <w:rsid w:val="0093495B"/>
    <w:rsid w:val="00965377"/>
    <w:rsid w:val="009777F8"/>
    <w:rsid w:val="00985673"/>
    <w:rsid w:val="009A0910"/>
    <w:rsid w:val="00A1756B"/>
    <w:rsid w:val="00A50567"/>
    <w:rsid w:val="00AB010D"/>
    <w:rsid w:val="00AB0D17"/>
    <w:rsid w:val="00AB1038"/>
    <w:rsid w:val="00AE2D5A"/>
    <w:rsid w:val="00AE6D11"/>
    <w:rsid w:val="00B55410"/>
    <w:rsid w:val="00BB3F49"/>
    <w:rsid w:val="00C31520"/>
    <w:rsid w:val="00C84F9A"/>
    <w:rsid w:val="00CC1D97"/>
    <w:rsid w:val="00CD4A51"/>
    <w:rsid w:val="00CF44D4"/>
    <w:rsid w:val="00D04100"/>
    <w:rsid w:val="00D45054"/>
    <w:rsid w:val="00DF343C"/>
    <w:rsid w:val="00E0278D"/>
    <w:rsid w:val="00E07950"/>
    <w:rsid w:val="00E512ED"/>
    <w:rsid w:val="00F93249"/>
    <w:rsid w:val="00FA33E3"/>
    <w:rsid w:val="00FF52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D2484"/>
  <w15:chartTrackingRefBased/>
  <w15:docId w15:val="{B283149B-DF02-4341-9736-3F0839FFE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256A1"/>
    <w:rPr>
      <w:sz w:val="18"/>
      <w:szCs w:val="18"/>
    </w:rPr>
  </w:style>
  <w:style w:type="paragraph" w:styleId="CommentText">
    <w:name w:val="annotation text"/>
    <w:basedOn w:val="Normal"/>
    <w:link w:val="CommentTextChar"/>
    <w:uiPriority w:val="99"/>
    <w:semiHidden/>
    <w:unhideWhenUsed/>
    <w:rsid w:val="009256A1"/>
    <w:pPr>
      <w:spacing w:line="240" w:lineRule="auto"/>
    </w:pPr>
    <w:rPr>
      <w:sz w:val="24"/>
      <w:szCs w:val="24"/>
    </w:rPr>
  </w:style>
  <w:style w:type="character" w:customStyle="1" w:styleId="CommentTextChar">
    <w:name w:val="Comment Text Char"/>
    <w:basedOn w:val="DefaultParagraphFont"/>
    <w:link w:val="CommentText"/>
    <w:uiPriority w:val="99"/>
    <w:semiHidden/>
    <w:rsid w:val="009256A1"/>
    <w:rPr>
      <w:sz w:val="24"/>
      <w:szCs w:val="24"/>
    </w:rPr>
  </w:style>
  <w:style w:type="paragraph" w:styleId="CommentSubject">
    <w:name w:val="annotation subject"/>
    <w:basedOn w:val="CommentText"/>
    <w:next w:val="CommentText"/>
    <w:link w:val="CommentSubjectChar"/>
    <w:uiPriority w:val="99"/>
    <w:semiHidden/>
    <w:unhideWhenUsed/>
    <w:rsid w:val="009256A1"/>
    <w:rPr>
      <w:b/>
      <w:bCs/>
      <w:sz w:val="20"/>
      <w:szCs w:val="20"/>
    </w:rPr>
  </w:style>
  <w:style w:type="character" w:customStyle="1" w:styleId="CommentSubjectChar">
    <w:name w:val="Comment Subject Char"/>
    <w:basedOn w:val="CommentTextChar"/>
    <w:link w:val="CommentSubject"/>
    <w:uiPriority w:val="99"/>
    <w:semiHidden/>
    <w:rsid w:val="009256A1"/>
    <w:rPr>
      <w:b/>
      <w:bCs/>
      <w:sz w:val="20"/>
      <w:szCs w:val="20"/>
    </w:rPr>
  </w:style>
  <w:style w:type="paragraph" w:styleId="BalloonText">
    <w:name w:val="Balloon Text"/>
    <w:basedOn w:val="Normal"/>
    <w:link w:val="BalloonTextChar"/>
    <w:uiPriority w:val="99"/>
    <w:semiHidden/>
    <w:unhideWhenUsed/>
    <w:rsid w:val="009256A1"/>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256A1"/>
    <w:rPr>
      <w:rFonts w:ascii="Times New Roman" w:hAnsi="Times New Roman" w:cs="Times New Roman"/>
      <w:sz w:val="18"/>
      <w:szCs w:val="18"/>
    </w:rPr>
  </w:style>
  <w:style w:type="paragraph" w:styleId="Header">
    <w:name w:val="header"/>
    <w:basedOn w:val="Normal"/>
    <w:link w:val="HeaderChar"/>
    <w:uiPriority w:val="99"/>
    <w:unhideWhenUsed/>
    <w:rsid w:val="00B554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5410"/>
  </w:style>
  <w:style w:type="paragraph" w:styleId="Footer">
    <w:name w:val="footer"/>
    <w:basedOn w:val="Normal"/>
    <w:link w:val="FooterChar"/>
    <w:uiPriority w:val="99"/>
    <w:unhideWhenUsed/>
    <w:rsid w:val="00B554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54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8853351">
      <w:bodyDiv w:val="1"/>
      <w:marLeft w:val="0"/>
      <w:marRight w:val="0"/>
      <w:marTop w:val="0"/>
      <w:marBottom w:val="0"/>
      <w:divBdr>
        <w:top w:val="none" w:sz="0" w:space="0" w:color="auto"/>
        <w:left w:val="none" w:sz="0" w:space="0" w:color="auto"/>
        <w:bottom w:val="none" w:sz="0" w:space="0" w:color="auto"/>
        <w:right w:val="none" w:sz="0" w:space="0" w:color="auto"/>
      </w:divBdr>
      <w:divsChild>
        <w:div w:id="675110249">
          <w:marLeft w:val="300"/>
          <w:marRight w:val="0"/>
          <w:marTop w:val="330"/>
          <w:marBottom w:val="300"/>
          <w:divBdr>
            <w:top w:val="none" w:sz="0" w:space="0" w:color="auto"/>
            <w:left w:val="none" w:sz="0" w:space="0" w:color="auto"/>
            <w:bottom w:val="none" w:sz="0" w:space="0" w:color="auto"/>
            <w:right w:val="none" w:sz="0" w:space="0" w:color="auto"/>
          </w:divBdr>
        </w:div>
        <w:div w:id="689840309">
          <w:marLeft w:val="300"/>
          <w:marRight w:val="0"/>
          <w:marTop w:val="330"/>
          <w:marBottom w:val="300"/>
          <w:divBdr>
            <w:top w:val="none" w:sz="0" w:space="0" w:color="auto"/>
            <w:left w:val="none" w:sz="0" w:space="0" w:color="auto"/>
            <w:bottom w:val="none" w:sz="0" w:space="0" w:color="auto"/>
            <w:right w:val="none" w:sz="0" w:space="0" w:color="auto"/>
          </w:divBdr>
        </w:div>
        <w:div w:id="1552879897">
          <w:marLeft w:val="300"/>
          <w:marRight w:val="0"/>
          <w:marTop w:val="330"/>
          <w:marBottom w:val="300"/>
          <w:divBdr>
            <w:top w:val="none" w:sz="0" w:space="0" w:color="auto"/>
            <w:left w:val="none" w:sz="0" w:space="0" w:color="auto"/>
            <w:bottom w:val="none" w:sz="0" w:space="0" w:color="auto"/>
            <w:right w:val="none" w:sz="0" w:space="0" w:color="auto"/>
          </w:divBdr>
        </w:div>
        <w:div w:id="1785618129">
          <w:marLeft w:val="300"/>
          <w:marRight w:val="0"/>
          <w:marTop w:val="330"/>
          <w:marBottom w:val="300"/>
          <w:divBdr>
            <w:top w:val="none" w:sz="0" w:space="0" w:color="auto"/>
            <w:left w:val="none" w:sz="0" w:space="0" w:color="auto"/>
            <w:bottom w:val="none" w:sz="0" w:space="0" w:color="auto"/>
            <w:right w:val="none" w:sz="0" w:space="0" w:color="auto"/>
          </w:divBdr>
        </w:div>
        <w:div w:id="775828118">
          <w:marLeft w:val="300"/>
          <w:marRight w:val="0"/>
          <w:marTop w:val="330"/>
          <w:marBottom w:val="300"/>
          <w:divBdr>
            <w:top w:val="none" w:sz="0" w:space="0" w:color="auto"/>
            <w:left w:val="none" w:sz="0" w:space="0" w:color="auto"/>
            <w:bottom w:val="none" w:sz="0" w:space="0" w:color="auto"/>
            <w:right w:val="none" w:sz="0" w:space="0" w:color="auto"/>
          </w:divBdr>
        </w:div>
        <w:div w:id="747656869">
          <w:marLeft w:val="300"/>
          <w:marRight w:val="0"/>
          <w:marTop w:val="330"/>
          <w:marBottom w:val="300"/>
          <w:divBdr>
            <w:top w:val="none" w:sz="0" w:space="0" w:color="auto"/>
            <w:left w:val="none" w:sz="0" w:space="0" w:color="auto"/>
            <w:bottom w:val="none" w:sz="0" w:space="0" w:color="auto"/>
            <w:right w:val="none" w:sz="0" w:space="0" w:color="auto"/>
          </w:divBdr>
        </w:div>
        <w:div w:id="577179713">
          <w:marLeft w:val="300"/>
          <w:marRight w:val="0"/>
          <w:marTop w:val="330"/>
          <w:marBottom w:val="300"/>
          <w:divBdr>
            <w:top w:val="none" w:sz="0" w:space="0" w:color="auto"/>
            <w:left w:val="none" w:sz="0" w:space="0" w:color="auto"/>
            <w:bottom w:val="none" w:sz="0" w:space="0" w:color="auto"/>
            <w:right w:val="none" w:sz="0" w:space="0" w:color="auto"/>
          </w:divBdr>
        </w:div>
      </w:divsChild>
    </w:div>
    <w:div w:id="638656088">
      <w:bodyDiv w:val="1"/>
      <w:marLeft w:val="0"/>
      <w:marRight w:val="0"/>
      <w:marTop w:val="0"/>
      <w:marBottom w:val="0"/>
      <w:divBdr>
        <w:top w:val="none" w:sz="0" w:space="0" w:color="auto"/>
        <w:left w:val="none" w:sz="0" w:space="0" w:color="auto"/>
        <w:bottom w:val="none" w:sz="0" w:space="0" w:color="auto"/>
        <w:right w:val="none" w:sz="0" w:space="0" w:color="auto"/>
      </w:divBdr>
      <w:divsChild>
        <w:div w:id="2003846109">
          <w:marLeft w:val="300"/>
          <w:marRight w:val="0"/>
          <w:marTop w:val="330"/>
          <w:marBottom w:val="300"/>
          <w:divBdr>
            <w:top w:val="none" w:sz="0" w:space="0" w:color="auto"/>
            <w:left w:val="none" w:sz="0" w:space="0" w:color="auto"/>
            <w:bottom w:val="none" w:sz="0" w:space="0" w:color="auto"/>
            <w:right w:val="none" w:sz="0" w:space="0" w:color="auto"/>
          </w:divBdr>
        </w:div>
        <w:div w:id="135605626">
          <w:marLeft w:val="300"/>
          <w:marRight w:val="0"/>
          <w:marTop w:val="330"/>
          <w:marBottom w:val="300"/>
          <w:divBdr>
            <w:top w:val="none" w:sz="0" w:space="0" w:color="auto"/>
            <w:left w:val="none" w:sz="0" w:space="0" w:color="auto"/>
            <w:bottom w:val="none" w:sz="0" w:space="0" w:color="auto"/>
            <w:right w:val="none" w:sz="0" w:space="0" w:color="auto"/>
          </w:divBdr>
        </w:div>
        <w:div w:id="964627399">
          <w:marLeft w:val="300"/>
          <w:marRight w:val="0"/>
          <w:marTop w:val="330"/>
          <w:marBottom w:val="300"/>
          <w:divBdr>
            <w:top w:val="none" w:sz="0" w:space="0" w:color="auto"/>
            <w:left w:val="none" w:sz="0" w:space="0" w:color="auto"/>
            <w:bottom w:val="none" w:sz="0" w:space="0" w:color="auto"/>
            <w:right w:val="none" w:sz="0" w:space="0" w:color="auto"/>
          </w:divBdr>
        </w:div>
        <w:div w:id="1736781138">
          <w:marLeft w:val="300"/>
          <w:marRight w:val="0"/>
          <w:marTop w:val="330"/>
          <w:marBottom w:val="300"/>
          <w:divBdr>
            <w:top w:val="none" w:sz="0" w:space="0" w:color="auto"/>
            <w:left w:val="none" w:sz="0" w:space="0" w:color="auto"/>
            <w:bottom w:val="none" w:sz="0" w:space="0" w:color="auto"/>
            <w:right w:val="none" w:sz="0" w:space="0" w:color="auto"/>
          </w:divBdr>
        </w:div>
        <w:div w:id="815296973">
          <w:marLeft w:val="300"/>
          <w:marRight w:val="0"/>
          <w:marTop w:val="330"/>
          <w:marBottom w:val="300"/>
          <w:divBdr>
            <w:top w:val="none" w:sz="0" w:space="0" w:color="auto"/>
            <w:left w:val="none" w:sz="0" w:space="0" w:color="auto"/>
            <w:bottom w:val="none" w:sz="0" w:space="0" w:color="auto"/>
            <w:right w:val="none" w:sz="0" w:space="0" w:color="auto"/>
          </w:divBdr>
        </w:div>
        <w:div w:id="2130509827">
          <w:marLeft w:val="300"/>
          <w:marRight w:val="0"/>
          <w:marTop w:val="330"/>
          <w:marBottom w:val="300"/>
          <w:divBdr>
            <w:top w:val="none" w:sz="0" w:space="0" w:color="auto"/>
            <w:left w:val="none" w:sz="0" w:space="0" w:color="auto"/>
            <w:bottom w:val="none" w:sz="0" w:space="0" w:color="auto"/>
            <w:right w:val="none" w:sz="0" w:space="0" w:color="auto"/>
          </w:divBdr>
        </w:div>
        <w:div w:id="37049841">
          <w:marLeft w:val="300"/>
          <w:marRight w:val="0"/>
          <w:marTop w:val="330"/>
          <w:marBottom w:val="30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1112</TotalTime>
  <Pages>7</Pages>
  <Words>1711</Words>
  <Characters>9754</Characters>
  <Application>Microsoft Macintosh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Bentley University</Company>
  <LinksUpToDate>false</LinksUpToDate>
  <CharactersWithSpaces>11443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Cordell, Ryan</cp:lastModifiedBy>
  <cp:revision>30</cp:revision>
  <dcterms:created xsi:type="dcterms:W3CDTF">2017-09-19T00:45:00Z</dcterms:created>
  <dcterms:modified xsi:type="dcterms:W3CDTF">2017-09-25T17:13:00Z</dcterms:modified>
</cp:coreProperties>
</file>